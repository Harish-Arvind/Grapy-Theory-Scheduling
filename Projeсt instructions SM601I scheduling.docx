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46C94" w14:textId="762BF93C" w:rsidR="00763FCA" w:rsidRPr="005252A2" w:rsidRDefault="00763FCA" w:rsidP="00763FCA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5252A2">
        <w:rPr>
          <w:b/>
          <w:bCs/>
          <w:i/>
          <w:iCs/>
          <w:sz w:val="28"/>
          <w:szCs w:val="28"/>
          <w:lang w:val="en-US"/>
        </w:rPr>
        <w:t>SCHEDULING</w:t>
      </w:r>
    </w:p>
    <w:p w14:paraId="1D3E650D" w14:textId="4096F19C" w:rsidR="00763FCA" w:rsidRPr="005252A2" w:rsidRDefault="002A43CD" w:rsidP="008A0846">
      <w:pPr>
        <w:spacing w:after="0"/>
        <w:rPr>
          <w:i/>
          <w:lang w:val="en-US"/>
        </w:rPr>
      </w:pPr>
      <w:r w:rsidRPr="005252A2">
        <w:rPr>
          <w:i/>
          <w:lang w:val="en-US"/>
        </w:rPr>
        <w:t xml:space="preserve">Take your time to read this text very carefully. It contains some requirements you </w:t>
      </w:r>
      <w:r w:rsidR="009D4478" w:rsidRPr="005252A2">
        <w:rPr>
          <w:i/>
          <w:lang w:val="en-US"/>
        </w:rPr>
        <w:t>must</w:t>
      </w:r>
      <w:r w:rsidRPr="005252A2">
        <w:rPr>
          <w:i/>
          <w:lang w:val="en-US"/>
        </w:rPr>
        <w:t xml:space="preserve"> absolutely follow</w:t>
      </w:r>
      <w:r w:rsidR="00763FCA" w:rsidRPr="005252A2">
        <w:rPr>
          <w:i/>
          <w:lang w:val="en-US"/>
        </w:rPr>
        <w:t>.</w:t>
      </w:r>
      <w:r w:rsidRPr="005252A2">
        <w:rPr>
          <w:i/>
          <w:lang w:val="en-US"/>
        </w:rPr>
        <w:t xml:space="preserve"> Any case of non-respect of requirements will have a negative effect on your grade.</w:t>
      </w:r>
    </w:p>
    <w:p w14:paraId="63C76756" w14:textId="4D5E5DE0" w:rsidR="00763FCA" w:rsidRPr="005252A2" w:rsidRDefault="002A43CD" w:rsidP="008A0846">
      <w:pPr>
        <w:spacing w:after="0"/>
        <w:rPr>
          <w:i/>
          <w:lang w:val="en-US"/>
        </w:rPr>
      </w:pPr>
      <w:r w:rsidRPr="005252A2">
        <w:rPr>
          <w:i/>
          <w:lang w:val="en-US"/>
        </w:rPr>
        <w:t xml:space="preserve">Some other </w:t>
      </w:r>
      <w:r w:rsidR="009D4478" w:rsidRPr="005252A2">
        <w:rPr>
          <w:i/>
          <w:lang w:val="en-US"/>
        </w:rPr>
        <w:t>elements</w:t>
      </w:r>
      <w:r w:rsidRPr="005252A2">
        <w:rPr>
          <w:i/>
          <w:lang w:val="en-US"/>
        </w:rPr>
        <w:t xml:space="preserve"> (clarification, complementary information) may be given you later.</w:t>
      </w:r>
    </w:p>
    <w:p w14:paraId="39D2C355" w14:textId="77777777" w:rsidR="002A43CD" w:rsidRPr="005252A2" w:rsidRDefault="002A43CD" w:rsidP="008A0846">
      <w:pPr>
        <w:spacing w:after="0"/>
        <w:rPr>
          <w:b/>
          <w:u w:val="single"/>
          <w:lang w:val="en-US"/>
        </w:rPr>
      </w:pPr>
    </w:p>
    <w:p w14:paraId="73D430FF" w14:textId="344B83E6" w:rsidR="00763FCA" w:rsidRPr="005252A2" w:rsidRDefault="00763FCA" w:rsidP="008A0846">
      <w:pPr>
        <w:pStyle w:val="Titre1"/>
        <w:spacing w:before="0"/>
        <w:rPr>
          <w:lang w:val="en-US"/>
        </w:rPr>
      </w:pPr>
      <w:bookmarkStart w:id="0" w:name="_Toc3985072"/>
      <w:r w:rsidRPr="005252A2">
        <w:rPr>
          <w:lang w:val="en-US"/>
        </w:rPr>
        <w:t>Program</w:t>
      </w:r>
      <w:r w:rsidR="002A43CD" w:rsidRPr="005252A2">
        <w:rPr>
          <w:lang w:val="en-US"/>
        </w:rPr>
        <w:t xml:space="preserve"> to </w:t>
      </w:r>
      <w:bookmarkEnd w:id="0"/>
      <w:r w:rsidR="002A43CD" w:rsidRPr="005252A2">
        <w:rPr>
          <w:lang w:val="en-US"/>
        </w:rPr>
        <w:t>develop</w:t>
      </w:r>
    </w:p>
    <w:p w14:paraId="2E689B60" w14:textId="77777777" w:rsidR="00763FCA" w:rsidRPr="005252A2" w:rsidRDefault="00763FCA" w:rsidP="008A0846">
      <w:pPr>
        <w:spacing w:after="0"/>
        <w:rPr>
          <w:b/>
          <w:u w:val="single"/>
          <w:lang w:val="en-US"/>
        </w:rPr>
      </w:pPr>
    </w:p>
    <w:p w14:paraId="7E1D8BB6" w14:textId="1CCDB7E5" w:rsidR="00763FCA" w:rsidRPr="005252A2" w:rsidRDefault="002A43CD" w:rsidP="008A0846">
      <w:pPr>
        <w:spacing w:after="0"/>
        <w:rPr>
          <w:lang w:val="en-US"/>
        </w:rPr>
      </w:pPr>
      <w:r w:rsidRPr="005252A2">
        <w:rPr>
          <w:rFonts w:ascii="Verdana" w:eastAsia="Times New Roman" w:hAnsi="Verdana" w:cs="Times New Roman"/>
          <w:szCs w:val="20"/>
          <w:lang w:val="en-US" w:eastAsia="fr-FR"/>
        </w:rPr>
        <w:t>You program will perform the following actions:</w:t>
      </w:r>
    </w:p>
    <w:p w14:paraId="4E85BD27" w14:textId="3D0680E9" w:rsidR="00763FCA" w:rsidRPr="005252A2" w:rsidRDefault="002A43CD" w:rsidP="008A0846">
      <w:pPr>
        <w:pStyle w:val="Paragraphedeliste"/>
        <w:numPr>
          <w:ilvl w:val="0"/>
          <w:numId w:val="5"/>
        </w:numPr>
        <w:jc w:val="both"/>
        <w:rPr>
          <w:rFonts w:ascii="Verdana" w:eastAsia="Times New Roman" w:hAnsi="Verdana" w:cs="Times New Roman"/>
          <w:szCs w:val="20"/>
          <w:lang w:val="en-US" w:eastAsia="fr-FR"/>
        </w:rPr>
      </w:pPr>
      <w:r w:rsidRPr="005252A2">
        <w:rPr>
          <w:rFonts w:ascii="Verdana" w:eastAsia="Times New Roman" w:hAnsi="Verdana" w:cs="Times New Roman"/>
          <w:szCs w:val="20"/>
          <w:lang w:val="en-US" w:eastAsia="fr-FR"/>
        </w:rPr>
        <w:t>Reading a con</w:t>
      </w:r>
      <w:r w:rsidR="005252A2" w:rsidRPr="005252A2">
        <w:rPr>
          <w:rFonts w:ascii="Verdana" w:eastAsia="Times New Roman" w:hAnsi="Verdana" w:cs="Times New Roman"/>
          <w:szCs w:val="20"/>
          <w:lang w:val="en-US" w:eastAsia="fr-FR"/>
        </w:rPr>
        <w:t>s</w:t>
      </w:r>
      <w:r w:rsidRPr="005252A2">
        <w:rPr>
          <w:rFonts w:ascii="Verdana" w:eastAsia="Times New Roman" w:hAnsi="Verdana" w:cs="Times New Roman"/>
          <w:szCs w:val="20"/>
          <w:lang w:val="en-US" w:eastAsia="fr-FR"/>
        </w:rPr>
        <w:t xml:space="preserve">traint table from a .txt file, storing this information in memory and displaying </w:t>
      </w:r>
      <w:r w:rsidR="005252A2" w:rsidRPr="005252A2">
        <w:rPr>
          <w:rFonts w:ascii="Verdana" w:eastAsia="Times New Roman" w:hAnsi="Verdana" w:cs="Times New Roman"/>
          <w:szCs w:val="20"/>
          <w:lang w:val="en-US" w:eastAsia="fr-FR"/>
        </w:rPr>
        <w:t xml:space="preserve">the constraint table on screen. </w:t>
      </w:r>
    </w:p>
    <w:p w14:paraId="7BB65AB4" w14:textId="3AB830E5" w:rsidR="00763FCA" w:rsidRPr="005252A2" w:rsidRDefault="005252A2" w:rsidP="008A0846">
      <w:pPr>
        <w:pStyle w:val="Paragraphedeliste"/>
        <w:numPr>
          <w:ilvl w:val="0"/>
          <w:numId w:val="5"/>
        </w:numPr>
        <w:jc w:val="both"/>
        <w:rPr>
          <w:rFonts w:ascii="Verdana" w:eastAsia="Times New Roman" w:hAnsi="Verdana" w:cs="Times New Roman"/>
          <w:szCs w:val="20"/>
          <w:lang w:val="en-US" w:eastAsia="fr-FR"/>
        </w:rPr>
      </w:pPr>
      <w:r w:rsidRPr="005252A2">
        <w:rPr>
          <w:rFonts w:ascii="Verdana" w:eastAsia="Times New Roman" w:hAnsi="Verdana" w:cs="Times New Roman"/>
          <w:szCs w:val="20"/>
          <w:lang w:val="en-US" w:eastAsia="fr-FR"/>
        </w:rPr>
        <w:t>Building a graph corresponding to that constraint table.</w:t>
      </w:r>
    </w:p>
    <w:p w14:paraId="161EC74C" w14:textId="77777777" w:rsidR="006244EC" w:rsidRDefault="005252A2" w:rsidP="006244EC">
      <w:pPr>
        <w:pStyle w:val="Paragraphedeliste"/>
        <w:numPr>
          <w:ilvl w:val="0"/>
          <w:numId w:val="5"/>
        </w:numPr>
        <w:jc w:val="both"/>
        <w:rPr>
          <w:rFonts w:ascii="Verdana" w:eastAsia="Times New Roman" w:hAnsi="Verdana" w:cs="Times New Roman"/>
          <w:szCs w:val="20"/>
          <w:lang w:val="en-US" w:eastAsia="fr-FR"/>
        </w:rPr>
      </w:pPr>
      <w:r w:rsidRPr="005252A2">
        <w:rPr>
          <w:rFonts w:ascii="Verdana" w:eastAsia="Times New Roman" w:hAnsi="Verdana" w:cs="Times New Roman"/>
          <w:szCs w:val="20"/>
          <w:lang w:val="en-US" w:eastAsia="fr-FR"/>
        </w:rPr>
        <w:t>Checking</w:t>
      </w:r>
      <w:r w:rsidR="006244EC">
        <w:rPr>
          <w:rFonts w:ascii="Verdana" w:eastAsia="Times New Roman" w:hAnsi="Verdana" w:cs="Times New Roman"/>
          <w:szCs w:val="20"/>
          <w:lang w:val="en-US" w:eastAsia="fr-FR"/>
        </w:rPr>
        <w:t xml:space="preserve"> </w:t>
      </w:r>
      <w:r w:rsidR="006244EC" w:rsidRPr="006244EC">
        <w:rPr>
          <w:rFonts w:ascii="Verdana" w:eastAsia="Times New Roman" w:hAnsi="Verdana" w:cs="Times New Roman"/>
          <w:szCs w:val="20"/>
          <w:lang w:val="en-US" w:eastAsia="fr-FR"/>
        </w:rPr>
        <w:t>that this graph has no circuits and that there are no negative arcs.</w:t>
      </w:r>
    </w:p>
    <w:p w14:paraId="0EEB99F4" w14:textId="624542C1" w:rsidR="00763FCA" w:rsidRPr="005252A2" w:rsidRDefault="005252A2" w:rsidP="006244EC">
      <w:pPr>
        <w:pStyle w:val="Paragraphedeliste"/>
        <w:numPr>
          <w:ilvl w:val="0"/>
          <w:numId w:val="5"/>
        </w:numPr>
        <w:jc w:val="both"/>
        <w:rPr>
          <w:rFonts w:ascii="Verdana" w:eastAsia="Times New Roman" w:hAnsi="Verdana" w:cs="Times New Roman"/>
          <w:szCs w:val="20"/>
          <w:lang w:val="en-US" w:eastAsia="fr-FR"/>
        </w:rPr>
      </w:pPr>
      <w:r w:rsidRPr="005252A2">
        <w:rPr>
          <w:rFonts w:ascii="Verdana" w:eastAsia="Times New Roman" w:hAnsi="Verdana" w:cs="Times New Roman"/>
          <w:szCs w:val="20"/>
          <w:lang w:val="en-US" w:eastAsia="fr-FR"/>
        </w:rPr>
        <w:t xml:space="preserve">If all those properties are satisfied, compute the earliest date calendar, the latest date calendar, and the floats. </w:t>
      </w:r>
    </w:p>
    <w:p w14:paraId="7F7DDC69" w14:textId="2B34D5A5" w:rsidR="00763FCA" w:rsidRPr="00832E58" w:rsidRDefault="005252A2" w:rsidP="008A0846">
      <w:pPr>
        <w:pStyle w:val="Paragraphedeliste"/>
        <w:ind w:left="1068"/>
        <w:jc w:val="both"/>
        <w:rPr>
          <w:rFonts w:ascii="Verdana" w:eastAsia="Times New Roman" w:hAnsi="Verdana" w:cs="Times New Roman"/>
          <w:szCs w:val="20"/>
          <w:lang w:val="en-US" w:eastAsia="fr-FR"/>
        </w:rPr>
      </w:pPr>
      <w:r w:rsidRPr="005252A2">
        <w:rPr>
          <w:rFonts w:ascii="Verdana" w:eastAsia="Times New Roman" w:hAnsi="Verdana" w:cs="Times New Roman"/>
          <w:szCs w:val="20"/>
          <w:lang w:val="en-US" w:eastAsia="fr-FR"/>
        </w:rPr>
        <w:t>When computing the latest date calendar, assume that the latest date of the end of project coincides with its earlie</w:t>
      </w:r>
      <w:r w:rsidR="009D4478">
        <w:rPr>
          <w:rFonts w:ascii="Verdana" w:eastAsia="Times New Roman" w:hAnsi="Verdana" w:cs="Times New Roman"/>
          <w:szCs w:val="20"/>
          <w:lang w:val="en-US" w:eastAsia="fr-FR"/>
        </w:rPr>
        <w:t>st</w:t>
      </w:r>
      <w:r w:rsidRPr="005252A2">
        <w:rPr>
          <w:rFonts w:ascii="Verdana" w:eastAsia="Times New Roman" w:hAnsi="Verdana" w:cs="Times New Roman"/>
          <w:szCs w:val="20"/>
          <w:lang w:val="en-US" w:eastAsia="fr-FR"/>
        </w:rPr>
        <w:t xml:space="preserve"> date. As you know, in order to compute the calendars, you must first do a topological sort of the graph, i.e. sort the vertices in the growing order of rank</w:t>
      </w:r>
      <w:r>
        <w:rPr>
          <w:rFonts w:ascii="Verdana" w:eastAsia="Times New Roman" w:hAnsi="Verdana" w:cs="Times New Roman"/>
          <w:szCs w:val="20"/>
          <w:lang w:val="en-US" w:eastAsia="fr-FR"/>
        </w:rPr>
        <w:t xml:space="preserve">s. </w:t>
      </w:r>
      <w:r w:rsidR="008A0846" w:rsidRPr="008A0846">
        <w:rPr>
          <w:rFonts w:ascii="Verdana" w:eastAsia="Times New Roman" w:hAnsi="Verdana" w:cs="Times New Roman"/>
          <w:szCs w:val="20"/>
          <w:lang w:val="en-US" w:eastAsia="fr-FR"/>
        </w:rPr>
        <w:t>Therefore, you must find the ranks for all vertices using an algorithm of your choic</w:t>
      </w:r>
      <w:r w:rsidR="008A0846">
        <w:rPr>
          <w:rFonts w:ascii="Verdana" w:eastAsia="Times New Roman" w:hAnsi="Verdana" w:cs="Times New Roman"/>
          <w:szCs w:val="20"/>
          <w:lang w:val="en-US" w:eastAsia="fr-FR"/>
        </w:rPr>
        <w:t xml:space="preserve">e among those you’ve seen in this course. </w:t>
      </w:r>
    </w:p>
    <w:p w14:paraId="1A7D9FE2" w14:textId="77777777" w:rsidR="00763FCA" w:rsidRPr="00832E58" w:rsidRDefault="00763FCA" w:rsidP="008A0846">
      <w:pPr>
        <w:spacing w:after="0"/>
        <w:rPr>
          <w:b/>
          <w:u w:val="single"/>
          <w:lang w:val="en-US"/>
        </w:rPr>
      </w:pPr>
    </w:p>
    <w:p w14:paraId="606B5EC4" w14:textId="6F6E0FC5" w:rsidR="00763FCA" w:rsidRPr="005252A2" w:rsidRDefault="008A0846" w:rsidP="008A0846">
      <w:pPr>
        <w:pStyle w:val="Paragraphedeliste"/>
        <w:ind w:left="1068" w:hanging="360"/>
        <w:rPr>
          <w:b/>
          <w:u w:val="single"/>
          <w:lang w:val="en-US"/>
        </w:rPr>
      </w:pPr>
      <w:r>
        <w:rPr>
          <w:b/>
          <w:u w:val="single"/>
          <w:lang w:val="en-US"/>
        </w:rPr>
        <w:t>Organizing your work</w:t>
      </w:r>
    </w:p>
    <w:p w14:paraId="121F71DA" w14:textId="77777777" w:rsidR="00763FCA" w:rsidRPr="005252A2" w:rsidRDefault="00763FCA" w:rsidP="008A0846">
      <w:pPr>
        <w:spacing w:after="0"/>
        <w:ind w:left="708"/>
        <w:rPr>
          <w:lang w:val="en-US"/>
        </w:rPr>
      </w:pPr>
    </w:p>
    <w:p w14:paraId="5B5F7A35" w14:textId="3AEC61DC" w:rsidR="00763FCA" w:rsidRPr="008A0846" w:rsidRDefault="008A0846" w:rsidP="008A0846">
      <w:pPr>
        <w:spacing w:after="0"/>
        <w:rPr>
          <w:i/>
          <w:iCs/>
          <w:lang w:val="en-US"/>
        </w:rPr>
      </w:pPr>
      <w:r w:rsidRPr="008A0846">
        <w:rPr>
          <w:i/>
          <w:iCs/>
          <w:lang w:val="en-US"/>
        </w:rPr>
        <w:t xml:space="preserve">You will form teams. </w:t>
      </w:r>
    </w:p>
    <w:p w14:paraId="78E01E10" w14:textId="4C3DF8A2" w:rsidR="00763FCA" w:rsidRPr="008A0846" w:rsidRDefault="008A0846" w:rsidP="008A0846">
      <w:pPr>
        <w:spacing w:after="0"/>
        <w:ind w:left="1416"/>
        <w:rPr>
          <w:lang w:val="en-US"/>
        </w:rPr>
      </w:pPr>
      <w:r w:rsidRPr="008A0846">
        <w:rPr>
          <w:lang w:val="en-US"/>
        </w:rPr>
        <w:t>The number of st</w:t>
      </w:r>
      <w:r>
        <w:rPr>
          <w:lang w:val="en-US"/>
        </w:rPr>
        <w:t xml:space="preserve">udents per team: </w:t>
      </w:r>
      <w:r w:rsidR="009D4478">
        <w:rPr>
          <w:lang w:val="en-US"/>
        </w:rPr>
        <w:t>5 or</w:t>
      </w:r>
      <w:r w:rsidR="009F58C9">
        <w:rPr>
          <w:lang w:val="en-US"/>
        </w:rPr>
        <w:t xml:space="preserve"> 4</w:t>
      </w:r>
      <w:r w:rsidR="009D4478">
        <w:rPr>
          <w:lang w:val="en-US"/>
        </w:rPr>
        <w:t xml:space="preserve"> depending on the size of the group (no more than 8 teams per group)</w:t>
      </w:r>
      <w:r w:rsidR="009F58C9">
        <w:rPr>
          <w:lang w:val="en-US"/>
        </w:rPr>
        <w:t xml:space="preserve">. </w:t>
      </w:r>
    </w:p>
    <w:p w14:paraId="48EE51B6" w14:textId="04B82284" w:rsidR="00763FCA" w:rsidRPr="008A0846" w:rsidRDefault="008A0846" w:rsidP="008A0846">
      <w:pPr>
        <w:spacing w:after="0"/>
        <w:ind w:left="708"/>
        <w:rPr>
          <w:lang w:val="en-US"/>
        </w:rPr>
      </w:pPr>
      <w:r w:rsidRPr="008A0846">
        <w:rPr>
          <w:lang w:val="en-US"/>
        </w:rPr>
        <w:t xml:space="preserve">Forming the teams: the list of teams must be </w:t>
      </w:r>
      <w:r w:rsidR="009D4478">
        <w:rPr>
          <w:lang w:val="en-US"/>
        </w:rPr>
        <w:t>put on Moodle</w:t>
      </w:r>
      <w:r>
        <w:rPr>
          <w:lang w:val="en-US"/>
        </w:rPr>
        <w:t xml:space="preserve"> </w:t>
      </w:r>
      <w:r w:rsidR="009D4478">
        <w:rPr>
          <w:lang w:val="en-US"/>
        </w:rPr>
        <w:t xml:space="preserve">by </w:t>
      </w:r>
      <w:r w:rsidR="009D4478" w:rsidRPr="009D4478">
        <w:rPr>
          <w:b/>
          <w:bCs/>
          <w:lang w:val="en-US"/>
        </w:rPr>
        <w:t>a group delegate</w:t>
      </w:r>
      <w:r w:rsidR="009D4478">
        <w:rPr>
          <w:lang w:val="en-US"/>
        </w:rPr>
        <w:t xml:space="preserve"> (</w:t>
      </w:r>
      <w:r w:rsidR="009D4478" w:rsidRPr="009D4478">
        <w:rPr>
          <w:color w:val="FF0000"/>
          <w:lang w:val="en-US"/>
        </w:rPr>
        <w:t>one Excel file per group</w:t>
      </w:r>
      <w:r w:rsidR="009D4478">
        <w:rPr>
          <w:lang w:val="en-US"/>
        </w:rPr>
        <w:t xml:space="preserve">) </w:t>
      </w:r>
      <w:r>
        <w:rPr>
          <w:lang w:val="en-US"/>
        </w:rPr>
        <w:t xml:space="preserve">no later than </w:t>
      </w:r>
      <w:r w:rsidRPr="00393368">
        <w:rPr>
          <w:b/>
          <w:bCs/>
          <w:lang w:val="en-US"/>
        </w:rPr>
        <w:t xml:space="preserve">March </w:t>
      </w:r>
      <w:r w:rsidR="001047E9">
        <w:rPr>
          <w:b/>
          <w:bCs/>
          <w:lang w:val="en-US"/>
        </w:rPr>
        <w:t>1</w:t>
      </w:r>
      <w:r>
        <w:rPr>
          <w:lang w:val="en-US"/>
        </w:rPr>
        <w:t xml:space="preserve">. </w:t>
      </w:r>
    </w:p>
    <w:p w14:paraId="79C17D5E" w14:textId="7DAC9996" w:rsidR="00763FCA" w:rsidRPr="005252A2" w:rsidRDefault="008A0846" w:rsidP="006D4D00">
      <w:pPr>
        <w:spacing w:after="0"/>
        <w:ind w:left="1418"/>
        <w:jc w:val="both"/>
        <w:rPr>
          <w:color w:val="000000" w:themeColor="text1"/>
          <w:lang w:val="en-US"/>
        </w:rPr>
      </w:pPr>
      <w:r w:rsidRPr="008A0846">
        <w:rPr>
          <w:lang w:val="en-US"/>
        </w:rPr>
        <w:t>If you do not form team</w:t>
      </w:r>
      <w:r>
        <w:rPr>
          <w:lang w:val="en-US"/>
        </w:rPr>
        <w:t xml:space="preserve">s by March </w:t>
      </w:r>
      <w:r w:rsidR="00806A52">
        <w:rPr>
          <w:lang w:val="en-US"/>
        </w:rPr>
        <w:t>1</w:t>
      </w:r>
      <w:r>
        <w:rPr>
          <w:lang w:val="en-US"/>
        </w:rPr>
        <w:t>, your teacher will split the group in teams on his or her own</w:t>
      </w:r>
      <w:r w:rsidR="009D4478">
        <w:rPr>
          <w:lang w:val="en-US"/>
        </w:rPr>
        <w:t>.</w:t>
      </w:r>
    </w:p>
    <w:p w14:paraId="0EF37F94" w14:textId="77777777" w:rsidR="00763FCA" w:rsidRPr="005252A2" w:rsidRDefault="00763FCA" w:rsidP="008A0846">
      <w:pPr>
        <w:spacing w:after="0"/>
        <w:rPr>
          <w:i/>
          <w:iCs/>
          <w:lang w:val="en-US"/>
        </w:rPr>
      </w:pPr>
    </w:p>
    <w:p w14:paraId="2E721121" w14:textId="5EA29B5C" w:rsidR="00763FCA" w:rsidRPr="005252A2" w:rsidRDefault="008A0846" w:rsidP="006D4D0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Programming language</w:t>
      </w:r>
    </w:p>
    <w:p w14:paraId="6907F9F3" w14:textId="1F2F0106" w:rsidR="00763FCA" w:rsidRPr="005252A2" w:rsidRDefault="008A0846" w:rsidP="008A0846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You can choose between </w:t>
      </w:r>
      <w:r w:rsidR="00763FCA" w:rsidRPr="005252A2">
        <w:rPr>
          <w:lang w:val="en-US"/>
        </w:rPr>
        <w:t xml:space="preserve">C, C++, Python, </w:t>
      </w:r>
      <w:r>
        <w:rPr>
          <w:lang w:val="en-US"/>
        </w:rPr>
        <w:t xml:space="preserve">or </w:t>
      </w:r>
      <w:r w:rsidR="00763FCA" w:rsidRPr="005252A2">
        <w:rPr>
          <w:lang w:val="en-US"/>
        </w:rPr>
        <w:t>Java</w:t>
      </w:r>
    </w:p>
    <w:p w14:paraId="720CCCBF" w14:textId="753BF6BF" w:rsidR="00763FCA" w:rsidRPr="005252A2" w:rsidRDefault="008A0846" w:rsidP="006D4D00">
      <w:pPr>
        <w:spacing w:after="0"/>
        <w:ind w:left="709"/>
        <w:jc w:val="both"/>
        <w:rPr>
          <w:lang w:val="en-US"/>
        </w:rPr>
      </w:pPr>
      <w:r w:rsidRPr="008A0846">
        <w:rPr>
          <w:lang w:val="en-US"/>
        </w:rPr>
        <w:t xml:space="preserve">The language you chose must be sufficiently mastered by all members of the team, </w:t>
      </w:r>
      <w:r w:rsidR="00393368">
        <w:rPr>
          <w:lang w:val="en-US"/>
        </w:rPr>
        <w:t>so that</w:t>
      </w:r>
      <w:r w:rsidRPr="008A0846">
        <w:rPr>
          <w:lang w:val="en-US"/>
        </w:rPr>
        <w:t xml:space="preserve"> all of</w:t>
      </w:r>
      <w:r>
        <w:rPr>
          <w:lang w:val="en-US"/>
        </w:rPr>
        <w:t xml:space="preserve"> them could </w:t>
      </w:r>
      <w:r w:rsidR="006D4D00">
        <w:rPr>
          <w:lang w:val="en-US"/>
        </w:rPr>
        <w:t xml:space="preserve">participate in the programming. </w:t>
      </w:r>
      <w:r w:rsidR="006D4D00" w:rsidRPr="00832E58">
        <w:rPr>
          <w:lang w:val="en-US"/>
        </w:rPr>
        <w:t>During the project defense, your teacher can put any question to any team member.</w:t>
      </w:r>
    </w:p>
    <w:p w14:paraId="55EF6AC8" w14:textId="77777777" w:rsidR="00763FCA" w:rsidRPr="005252A2" w:rsidRDefault="00763FCA" w:rsidP="00763FCA">
      <w:pPr>
        <w:rPr>
          <w:lang w:val="en-US"/>
        </w:rPr>
      </w:pPr>
    </w:p>
    <w:p w14:paraId="5CE05E62" w14:textId="41AA3222" w:rsidR="00763FCA" w:rsidRPr="0048717B" w:rsidRDefault="006D4D00" w:rsidP="00763FCA">
      <w:pPr>
        <w:rPr>
          <w:i/>
          <w:iCs/>
          <w:lang w:val="en-US"/>
        </w:rPr>
      </w:pPr>
      <w:r w:rsidRPr="0048717B">
        <w:rPr>
          <w:i/>
          <w:iCs/>
          <w:lang w:val="en-US"/>
        </w:rPr>
        <w:t>Defenses</w:t>
      </w:r>
    </w:p>
    <w:p w14:paraId="2691CCBD" w14:textId="2F0E9E46" w:rsidR="00763FCA" w:rsidRPr="006D4D00" w:rsidRDefault="00763FCA" w:rsidP="006D4D00">
      <w:pPr>
        <w:spacing w:after="0"/>
        <w:ind w:left="708"/>
        <w:rPr>
          <w:lang w:val="en-US"/>
        </w:rPr>
      </w:pPr>
      <w:r w:rsidRPr="006D4D00">
        <w:rPr>
          <w:lang w:val="en-US"/>
        </w:rPr>
        <w:t>Pr</w:t>
      </w:r>
      <w:r w:rsidR="006D4D00" w:rsidRPr="006D4D00">
        <w:rPr>
          <w:lang w:val="en-US"/>
        </w:rPr>
        <w:t>e</w:t>
      </w:r>
      <w:r w:rsidRPr="006D4D00">
        <w:rPr>
          <w:lang w:val="en-US"/>
        </w:rPr>
        <w:t>sentation</w:t>
      </w:r>
      <w:r w:rsidR="006D4D00" w:rsidRPr="006D4D00">
        <w:rPr>
          <w:lang w:val="en-US"/>
        </w:rPr>
        <w:t>:</w:t>
      </w:r>
      <w:r w:rsidRPr="006D4D00">
        <w:rPr>
          <w:lang w:val="en-US"/>
        </w:rPr>
        <w:t xml:space="preserve"> 15 minutes + d</w:t>
      </w:r>
      <w:r w:rsidR="006D4D00" w:rsidRPr="006D4D00">
        <w:rPr>
          <w:lang w:val="en-US"/>
        </w:rPr>
        <w:t>e</w:t>
      </w:r>
      <w:r w:rsidRPr="006D4D00">
        <w:rPr>
          <w:lang w:val="en-US"/>
        </w:rPr>
        <w:t xml:space="preserve">monstration </w:t>
      </w:r>
      <w:r w:rsidR="006D4D00" w:rsidRPr="006D4D00">
        <w:rPr>
          <w:lang w:val="en-US"/>
        </w:rPr>
        <w:t>of your</w:t>
      </w:r>
      <w:r w:rsidRPr="006D4D00">
        <w:rPr>
          <w:lang w:val="en-US"/>
        </w:rPr>
        <w:t xml:space="preserve"> </w:t>
      </w:r>
      <w:r w:rsidR="00393368" w:rsidRPr="006D4D00">
        <w:rPr>
          <w:lang w:val="en-US"/>
        </w:rPr>
        <w:t>program</w:t>
      </w:r>
      <w:r w:rsidR="00393368">
        <w:rPr>
          <w:lang w:val="en-US"/>
        </w:rPr>
        <w:t>/</w:t>
      </w:r>
      <w:r w:rsidRPr="006D4D00">
        <w:rPr>
          <w:lang w:val="en-US"/>
        </w:rPr>
        <w:t>questions/</w:t>
      </w:r>
      <w:r w:rsidR="006D4D00" w:rsidRPr="006D4D00">
        <w:rPr>
          <w:lang w:val="en-US"/>
        </w:rPr>
        <w:t>an</w:t>
      </w:r>
      <w:r w:rsidR="006D4D00">
        <w:rPr>
          <w:lang w:val="en-US"/>
        </w:rPr>
        <w:t>swers</w:t>
      </w:r>
      <w:r w:rsidR="00393368">
        <w:rPr>
          <w:lang w:val="en-US"/>
        </w:rPr>
        <w:t>/15 minutes</w:t>
      </w:r>
      <w:r w:rsidRPr="006D4D00">
        <w:rPr>
          <w:lang w:val="en-US"/>
        </w:rPr>
        <w:t>.</w:t>
      </w:r>
    </w:p>
    <w:p w14:paraId="42684128" w14:textId="7948AF4D" w:rsidR="00763FCA" w:rsidRPr="005252A2" w:rsidRDefault="006D4D00" w:rsidP="006D4D00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The time allowed for a project defense is short. Your teacher will have a very dense schedule, which means it will not be possible to continue a defense after the end of the time slot. </w:t>
      </w:r>
    </w:p>
    <w:p w14:paraId="349874D9" w14:textId="59DDF7B5" w:rsidR="00763FCA" w:rsidRPr="006D4D00" w:rsidRDefault="006D4D00" w:rsidP="006D4D00">
      <w:pPr>
        <w:spacing w:after="0"/>
        <w:ind w:left="708"/>
        <w:jc w:val="both"/>
        <w:rPr>
          <w:lang w:val="en-US"/>
        </w:rPr>
      </w:pPr>
      <w:r w:rsidRPr="006D4D00">
        <w:rPr>
          <w:lang w:val="en-US"/>
        </w:rPr>
        <w:t xml:space="preserve">Therefore, you’d better be </w:t>
      </w:r>
      <w:r w:rsidR="00393368" w:rsidRPr="006D4D00">
        <w:rPr>
          <w:lang w:val="en-US"/>
        </w:rPr>
        <w:t>ready</w:t>
      </w:r>
      <w:r w:rsidRPr="006D4D00">
        <w:rPr>
          <w:lang w:val="en-US"/>
        </w:rPr>
        <w:t xml:space="preserve"> at the scheduled moment, which </w:t>
      </w:r>
      <w:r w:rsidR="00B325A1">
        <w:rPr>
          <w:lang w:val="en-US"/>
        </w:rPr>
        <w:t>implies</w:t>
      </w:r>
      <w:r w:rsidR="00763FCA" w:rsidRPr="006D4D00">
        <w:rPr>
          <w:lang w:val="en-US"/>
        </w:rPr>
        <w:t>:</w:t>
      </w:r>
    </w:p>
    <w:p w14:paraId="57C77016" w14:textId="6DECE1AF" w:rsidR="00763FCA" w:rsidRPr="00B325A1" w:rsidRDefault="00B325A1" w:rsidP="006D4D0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</w:t>
      </w:r>
      <w:r w:rsidR="006D4D00" w:rsidRPr="00B325A1">
        <w:rPr>
          <w:lang w:val="en-US"/>
        </w:rPr>
        <w:t>ait</w:t>
      </w:r>
      <w:r>
        <w:rPr>
          <w:lang w:val="en-US"/>
        </w:rPr>
        <w:t>ing</w:t>
      </w:r>
      <w:r w:rsidR="006D4D00" w:rsidRPr="00B325A1">
        <w:rPr>
          <w:lang w:val="en-US"/>
        </w:rPr>
        <w:t xml:space="preserve"> at the door of the room and enter</w:t>
      </w:r>
      <w:r>
        <w:rPr>
          <w:lang w:val="en-US"/>
        </w:rPr>
        <w:t>ing</w:t>
      </w:r>
      <w:r w:rsidR="006D4D00" w:rsidRPr="00B325A1">
        <w:rPr>
          <w:lang w:val="en-US"/>
        </w:rPr>
        <w:t xml:space="preserve"> immediately when it’s your </w:t>
      </w:r>
      <w:r w:rsidR="00393368" w:rsidRPr="00B325A1">
        <w:rPr>
          <w:lang w:val="en-US"/>
        </w:rPr>
        <w:t>turn</w:t>
      </w:r>
      <w:r w:rsidR="00393368">
        <w:rPr>
          <w:lang w:val="en-US"/>
        </w:rPr>
        <w:t>;</w:t>
      </w:r>
    </w:p>
    <w:p w14:paraId="1923F23B" w14:textId="71C504C3" w:rsidR="00763FCA" w:rsidRPr="00B325A1" w:rsidRDefault="00B325A1" w:rsidP="006D4D0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</w:t>
      </w:r>
      <w:r w:rsidRPr="00B325A1">
        <w:rPr>
          <w:lang w:val="en-US"/>
        </w:rPr>
        <w:t xml:space="preserve">aving prepared your computer, making sure that you have on it </w:t>
      </w:r>
      <w:r>
        <w:rPr>
          <w:lang w:val="en-US"/>
        </w:rPr>
        <w:t>all the programs and files containing the constraint tables</w:t>
      </w:r>
      <w:r w:rsidR="00763FCA" w:rsidRPr="00B325A1">
        <w:rPr>
          <w:lang w:val="en-US"/>
        </w:rPr>
        <w:t>;</w:t>
      </w:r>
    </w:p>
    <w:p w14:paraId="13108D0A" w14:textId="7D8162EE" w:rsidR="00763FCA" w:rsidRPr="00B325A1" w:rsidRDefault="00B325A1" w:rsidP="006D4D0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B325A1">
        <w:rPr>
          <w:lang w:val="en-US"/>
        </w:rPr>
        <w:t>having checked that your battery is charged;</w:t>
      </w:r>
    </w:p>
    <w:p w14:paraId="7CFF76AC" w14:textId="44A00C13" w:rsidR="00763FCA" w:rsidRPr="005252A2" w:rsidRDefault="00B325A1" w:rsidP="006D4D0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your computer must be on in the sleep mode</w:t>
      </w:r>
      <w:r w:rsidR="00763FCA" w:rsidRPr="005252A2">
        <w:rPr>
          <w:lang w:val="en-US"/>
        </w:rPr>
        <w:t>;</w:t>
      </w:r>
    </w:p>
    <w:p w14:paraId="4A2F8458" w14:textId="77777777" w:rsidR="00B325A1" w:rsidRPr="00B325A1" w:rsidRDefault="00B325A1" w:rsidP="00B325A1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B325A1">
        <w:rPr>
          <w:color w:val="000000" w:themeColor="text1"/>
          <w:lang w:val="en-US"/>
        </w:rPr>
        <w:lastRenderedPageBreak/>
        <w:t xml:space="preserve">you have a replacement computer just in case, with the program and text files, and on </w:t>
      </w:r>
      <w:r>
        <w:rPr>
          <w:color w:val="000000" w:themeColor="text1"/>
          <w:lang w:val="en-US"/>
        </w:rPr>
        <w:t>w</w:t>
      </w:r>
      <w:r w:rsidRPr="00B325A1">
        <w:rPr>
          <w:color w:val="000000" w:themeColor="text1"/>
          <w:lang w:val="en-US"/>
        </w:rPr>
        <w:t xml:space="preserve">hich you have already checked </w:t>
      </w:r>
      <w:r>
        <w:rPr>
          <w:color w:val="000000" w:themeColor="text1"/>
          <w:lang w:val="en-US"/>
        </w:rPr>
        <w:t xml:space="preserve">that the program works as well as on the main one. </w:t>
      </w:r>
    </w:p>
    <w:p w14:paraId="0FBF44B0" w14:textId="57062F90" w:rsidR="00763FCA" w:rsidRPr="00B325A1" w:rsidRDefault="00B325A1" w:rsidP="00B325A1">
      <w:pPr>
        <w:ind w:left="1416"/>
        <w:jc w:val="both"/>
        <w:rPr>
          <w:lang w:val="en-US"/>
        </w:rPr>
      </w:pPr>
      <w:r w:rsidRPr="00B325A1">
        <w:rPr>
          <w:lang w:val="en-US"/>
        </w:rPr>
        <w:t xml:space="preserve">Every year there are students who think they’ll never have a problem. </w:t>
      </w:r>
      <w:r w:rsidRPr="00832E58">
        <w:rPr>
          <w:lang w:val="en-US"/>
        </w:rPr>
        <w:t xml:space="preserve">Every year, there are those who do. </w:t>
      </w:r>
      <w:r w:rsidRPr="00B325A1">
        <w:rPr>
          <w:lang w:val="en-US"/>
        </w:rPr>
        <w:t xml:space="preserve">The result:  they get stressed and have less time for the defense. </w:t>
      </w:r>
      <w:r w:rsidRPr="000C123D">
        <w:rPr>
          <w:lang w:val="en-US"/>
        </w:rPr>
        <w:t xml:space="preserve">A </w:t>
      </w:r>
      <w:r w:rsidR="00393368" w:rsidRPr="000C123D">
        <w:rPr>
          <w:lang w:val="en-US"/>
        </w:rPr>
        <w:t>pity</w:t>
      </w:r>
      <w:r w:rsidRPr="000C123D">
        <w:rPr>
          <w:lang w:val="en-US"/>
        </w:rPr>
        <w:t xml:space="preserve">. </w:t>
      </w:r>
    </w:p>
    <w:p w14:paraId="12280EB4" w14:textId="06D0AC1A" w:rsidR="00763FCA" w:rsidRPr="000C123D" w:rsidRDefault="001F09A7" w:rsidP="00525F38">
      <w:pPr>
        <w:spacing w:after="0"/>
        <w:rPr>
          <w:i/>
          <w:iCs/>
          <w:lang w:val="en-US"/>
        </w:rPr>
      </w:pPr>
      <w:r w:rsidRPr="000C123D">
        <w:rPr>
          <w:i/>
          <w:iCs/>
          <w:lang w:val="en-US"/>
        </w:rPr>
        <w:t>Test constraint tables</w:t>
      </w:r>
    </w:p>
    <w:p w14:paraId="25C8BE39" w14:textId="00B70C83" w:rsidR="00763FCA" w:rsidRPr="00712656" w:rsidRDefault="001F09A7" w:rsidP="00525F38">
      <w:pPr>
        <w:spacing w:after="0"/>
        <w:ind w:left="708"/>
        <w:jc w:val="both"/>
        <w:rPr>
          <w:lang w:val="en-US"/>
        </w:rPr>
      </w:pPr>
      <w:r w:rsidRPr="001F09A7">
        <w:rPr>
          <w:lang w:val="en-US"/>
        </w:rPr>
        <w:t xml:space="preserve">The test tables </w:t>
      </w:r>
      <w:r w:rsidR="00393368">
        <w:rPr>
          <w:lang w:val="en-US"/>
        </w:rPr>
        <w:t xml:space="preserve">(.txt files) </w:t>
      </w:r>
      <w:r w:rsidRPr="001F09A7">
        <w:rPr>
          <w:lang w:val="en-US"/>
        </w:rPr>
        <w:t xml:space="preserve">will be given to you </w:t>
      </w:r>
      <w:r w:rsidR="00393368">
        <w:rPr>
          <w:lang w:val="en-US"/>
        </w:rPr>
        <w:t xml:space="preserve">on </w:t>
      </w:r>
      <w:r w:rsidR="00393368" w:rsidRPr="00393368">
        <w:rPr>
          <w:b/>
          <w:bCs/>
          <w:lang w:val="en-US"/>
        </w:rPr>
        <w:t xml:space="preserve">the </w:t>
      </w:r>
      <w:r w:rsidR="001047E9">
        <w:rPr>
          <w:b/>
          <w:bCs/>
          <w:lang w:val="en-US"/>
        </w:rPr>
        <w:t>21</w:t>
      </w:r>
      <w:r w:rsidR="00393368" w:rsidRPr="00393368">
        <w:rPr>
          <w:b/>
          <w:bCs/>
          <w:lang w:val="en-US"/>
        </w:rPr>
        <w:t xml:space="preserve"> of </w:t>
      </w:r>
      <w:r w:rsidR="001047E9">
        <w:rPr>
          <w:b/>
          <w:bCs/>
          <w:lang w:val="en-US"/>
        </w:rPr>
        <w:t>March</w:t>
      </w:r>
      <w:r w:rsidRPr="001F09A7">
        <w:rPr>
          <w:lang w:val="en-US"/>
        </w:rPr>
        <w:t xml:space="preserve">. </w:t>
      </w:r>
      <w:r w:rsidRPr="00D76667">
        <w:rPr>
          <w:lang w:val="en-US"/>
        </w:rPr>
        <w:t>Those table</w:t>
      </w:r>
      <w:r w:rsidR="00832E58" w:rsidRPr="00D76667">
        <w:rPr>
          <w:lang w:val="en-US"/>
        </w:rPr>
        <w:t>s</w:t>
      </w:r>
      <w:r w:rsidR="0061468F" w:rsidRPr="00D76667">
        <w:rPr>
          <w:lang w:val="en-US"/>
        </w:rPr>
        <w:t xml:space="preserve"> mu</w:t>
      </w:r>
      <w:r w:rsidR="00D76667">
        <w:rPr>
          <w:lang w:val="en-US"/>
        </w:rPr>
        <w:t>s</w:t>
      </w:r>
      <w:r w:rsidR="0061468F" w:rsidRPr="00D76667">
        <w:rPr>
          <w:lang w:val="en-US"/>
        </w:rPr>
        <w:t xml:space="preserve">t be present on your computer at the </w:t>
      </w:r>
      <w:r w:rsidR="00712656">
        <w:rPr>
          <w:lang w:val="en-US"/>
        </w:rPr>
        <w:t>presentation</w:t>
      </w:r>
      <w:r w:rsidR="00D76667" w:rsidRPr="00D76667">
        <w:rPr>
          <w:lang w:val="en-US"/>
        </w:rPr>
        <w:t xml:space="preserve"> time.</w:t>
      </w:r>
      <w:r w:rsidR="00D76667">
        <w:rPr>
          <w:lang w:val="en-US"/>
        </w:rPr>
        <w:t xml:space="preserve"> </w:t>
      </w:r>
      <w:r w:rsidR="00832E58" w:rsidRPr="00D76667">
        <w:rPr>
          <w:lang w:val="en-US"/>
        </w:rPr>
        <w:t xml:space="preserve"> </w:t>
      </w:r>
    </w:p>
    <w:p w14:paraId="3CE7CDF5" w14:textId="5303008A" w:rsidR="00763FCA" w:rsidRPr="00A535D6" w:rsidRDefault="00D76667" w:rsidP="00525F38">
      <w:pPr>
        <w:spacing w:after="0"/>
        <w:ind w:left="708"/>
        <w:jc w:val="both"/>
        <w:rPr>
          <w:lang w:val="en-US"/>
        </w:rPr>
      </w:pPr>
      <w:r w:rsidRPr="00F15E9E">
        <w:rPr>
          <w:lang w:val="en-US"/>
        </w:rPr>
        <w:t xml:space="preserve">DO not wait until we give you the test tables </w:t>
      </w:r>
      <w:r w:rsidR="00F15E9E" w:rsidRPr="00F15E9E">
        <w:rPr>
          <w:lang w:val="en-US"/>
        </w:rPr>
        <w:t xml:space="preserve">and test your program on any </w:t>
      </w:r>
      <w:r w:rsidR="00F15E9E">
        <w:rPr>
          <w:lang w:val="en-US"/>
        </w:rPr>
        <w:t xml:space="preserve">tables you can find or invent. </w:t>
      </w:r>
      <w:r w:rsidR="00F15E9E" w:rsidRPr="000C123D">
        <w:rPr>
          <w:lang w:val="en-US"/>
        </w:rPr>
        <w:t xml:space="preserve">Otherwise, it’ll be too late.  </w:t>
      </w:r>
      <w:r w:rsidR="00F15E9E" w:rsidRPr="007A726A">
        <w:rPr>
          <w:lang w:val="en-US"/>
        </w:rPr>
        <w:t xml:space="preserve">When developing your program, use all </w:t>
      </w:r>
      <w:r w:rsidR="007A726A" w:rsidRPr="007A726A">
        <w:rPr>
          <w:lang w:val="en-US"/>
        </w:rPr>
        <w:t>the constraint tables y</w:t>
      </w:r>
      <w:r w:rsidR="007A726A">
        <w:rPr>
          <w:lang w:val="en-US"/>
        </w:rPr>
        <w:t>ou’ve seen in lectures and in TDs, and as many others as you can</w:t>
      </w:r>
      <w:r w:rsidR="007871E6">
        <w:rPr>
          <w:lang w:val="en-US"/>
        </w:rPr>
        <w:t xml:space="preserve">. </w:t>
      </w:r>
      <w:r w:rsidR="007871E6" w:rsidRPr="00A535D6">
        <w:rPr>
          <w:lang w:val="en-US"/>
        </w:rPr>
        <w:t>The more you test your program, the better you’</w:t>
      </w:r>
      <w:r w:rsidR="00A535D6" w:rsidRPr="00A535D6">
        <w:rPr>
          <w:lang w:val="en-US"/>
        </w:rPr>
        <w:t>ll b</w:t>
      </w:r>
      <w:r w:rsidR="00A535D6">
        <w:rPr>
          <w:lang w:val="en-US"/>
        </w:rPr>
        <w:t>e certain it works as it should.</w:t>
      </w:r>
    </w:p>
    <w:p w14:paraId="72D8E5F0" w14:textId="77777777" w:rsidR="00996A0E" w:rsidRDefault="00996A0E" w:rsidP="00525F38">
      <w:pPr>
        <w:spacing w:after="0"/>
        <w:rPr>
          <w:i/>
          <w:lang w:val="en-US"/>
        </w:rPr>
      </w:pPr>
      <w:bookmarkStart w:id="1" w:name="_Hlk35704359"/>
      <w:r>
        <w:rPr>
          <w:i/>
          <w:lang w:val="en-US"/>
        </w:rPr>
        <w:t>Sending in your work</w:t>
      </w:r>
    </w:p>
    <w:p w14:paraId="05FA2206" w14:textId="76A4681E" w:rsidR="00996A0E" w:rsidRPr="00D254EB" w:rsidRDefault="00996A0E" w:rsidP="00525F38">
      <w:pPr>
        <w:spacing w:after="0"/>
        <w:ind w:left="709"/>
        <w:rPr>
          <w:iCs/>
          <w:lang w:val="en-US"/>
        </w:rPr>
      </w:pPr>
      <w:r w:rsidRPr="00D254EB">
        <w:rPr>
          <w:iCs/>
          <w:lang w:val="en-US"/>
        </w:rPr>
        <w:t xml:space="preserve">All teams must </w:t>
      </w:r>
      <w:r w:rsidR="00393368">
        <w:rPr>
          <w:iCs/>
          <w:lang w:val="en-US"/>
        </w:rPr>
        <w:t>put</w:t>
      </w:r>
      <w:r w:rsidRPr="00D254EB">
        <w:rPr>
          <w:iCs/>
          <w:lang w:val="en-US"/>
        </w:rPr>
        <w:t xml:space="preserve"> their work</w:t>
      </w:r>
      <w:r w:rsidR="00393368">
        <w:rPr>
          <w:iCs/>
          <w:lang w:val="en-US"/>
        </w:rPr>
        <w:t xml:space="preserve"> on Moodle</w:t>
      </w:r>
      <w:r w:rsidRPr="00D254EB">
        <w:rPr>
          <w:iCs/>
          <w:lang w:val="en-US"/>
        </w:rPr>
        <w:t xml:space="preserve"> </w:t>
      </w:r>
      <w:r w:rsidR="0075137F">
        <w:rPr>
          <w:iCs/>
          <w:lang w:val="en-US"/>
        </w:rPr>
        <w:t xml:space="preserve">no later than </w:t>
      </w:r>
      <w:r w:rsidRPr="00D254EB">
        <w:rPr>
          <w:iCs/>
          <w:lang w:val="en-US"/>
        </w:rPr>
        <w:t xml:space="preserve">by </w:t>
      </w:r>
      <w:r w:rsidR="006244EC" w:rsidRPr="006244EC">
        <w:rPr>
          <w:b/>
          <w:bCs/>
          <w:iCs/>
          <w:lang w:val="en-US"/>
        </w:rPr>
        <w:t>Sunday</w:t>
      </w:r>
      <w:r w:rsidR="006244EC">
        <w:rPr>
          <w:iCs/>
          <w:lang w:val="en-US"/>
        </w:rPr>
        <w:t xml:space="preserve"> </w:t>
      </w:r>
      <w:r w:rsidR="00393368" w:rsidRPr="00393368">
        <w:rPr>
          <w:b/>
          <w:bCs/>
          <w:iCs/>
          <w:lang w:val="en-US"/>
        </w:rPr>
        <w:t xml:space="preserve">the </w:t>
      </w:r>
      <w:r w:rsidR="001047E9">
        <w:rPr>
          <w:b/>
          <w:bCs/>
          <w:iCs/>
          <w:lang w:val="en-US"/>
        </w:rPr>
        <w:t>30</w:t>
      </w:r>
      <w:r w:rsidR="00393368" w:rsidRPr="00393368">
        <w:rPr>
          <w:b/>
          <w:bCs/>
          <w:iCs/>
          <w:vertAlign w:val="superscript"/>
          <w:lang w:val="en-US"/>
        </w:rPr>
        <w:t xml:space="preserve">th </w:t>
      </w:r>
      <w:r w:rsidR="00393368" w:rsidRPr="00FC347E">
        <w:rPr>
          <w:b/>
          <w:bCs/>
          <w:iCs/>
          <w:lang w:val="en-US"/>
        </w:rPr>
        <w:t xml:space="preserve">of </w:t>
      </w:r>
      <w:r w:rsidR="001047E9">
        <w:rPr>
          <w:b/>
          <w:bCs/>
          <w:iCs/>
          <w:lang w:val="en-US"/>
        </w:rPr>
        <w:t>March</w:t>
      </w:r>
      <w:r w:rsidR="00FC347E">
        <w:rPr>
          <w:b/>
          <w:bCs/>
          <w:iCs/>
          <w:lang w:val="en-US"/>
        </w:rPr>
        <w:t xml:space="preserve"> </w:t>
      </w:r>
      <w:r w:rsidR="00FC347E" w:rsidRPr="00FC347E">
        <w:rPr>
          <w:iCs/>
          <w:lang w:val="en-US"/>
        </w:rPr>
        <w:t xml:space="preserve">(the depository will close at 00:00 of the </w:t>
      </w:r>
      <w:r w:rsidR="0091730F">
        <w:rPr>
          <w:iCs/>
          <w:lang w:val="en-US"/>
        </w:rPr>
        <w:t>31</w:t>
      </w:r>
      <w:r w:rsidR="00FC347E" w:rsidRPr="00FC347E">
        <w:rPr>
          <w:iCs/>
          <w:vertAlign w:val="superscript"/>
          <w:lang w:val="en-US"/>
        </w:rPr>
        <w:t>th</w:t>
      </w:r>
      <w:r w:rsidR="00FC347E" w:rsidRPr="00FC347E">
        <w:rPr>
          <w:iCs/>
          <w:lang w:val="en-US"/>
        </w:rPr>
        <w:t xml:space="preserve"> of</w:t>
      </w:r>
      <w:r w:rsidR="0091730F">
        <w:rPr>
          <w:iCs/>
          <w:lang w:val="en-US"/>
        </w:rPr>
        <w:t xml:space="preserve"> March</w:t>
      </w:r>
      <w:r w:rsidR="00FC347E" w:rsidRPr="00FC347E">
        <w:rPr>
          <w:iCs/>
          <w:lang w:val="en-US"/>
        </w:rPr>
        <w:t>)</w:t>
      </w:r>
      <w:r w:rsidR="0075137F">
        <w:rPr>
          <w:iCs/>
          <w:lang w:val="en-US"/>
        </w:rPr>
        <w:t>.</w:t>
      </w:r>
    </w:p>
    <w:p w14:paraId="49F51233" w14:textId="7B689529" w:rsidR="002B50C5" w:rsidRPr="00D254EB" w:rsidRDefault="002B50C5" w:rsidP="00525F38">
      <w:pPr>
        <w:spacing w:after="0"/>
        <w:rPr>
          <w:i/>
          <w:lang w:val="en-US"/>
        </w:rPr>
      </w:pPr>
      <w:r w:rsidRPr="00D254EB">
        <w:rPr>
          <w:i/>
          <w:lang w:val="en-US"/>
        </w:rPr>
        <w:t xml:space="preserve">The content of </w:t>
      </w:r>
      <w:r>
        <w:rPr>
          <w:i/>
          <w:lang w:val="en-US"/>
        </w:rPr>
        <w:t xml:space="preserve">what you must </w:t>
      </w:r>
      <w:r w:rsidR="00FC347E">
        <w:rPr>
          <w:i/>
          <w:lang w:val="en-US"/>
        </w:rPr>
        <w:t>put on Moodle</w:t>
      </w:r>
      <w:r>
        <w:rPr>
          <w:i/>
          <w:lang w:val="en-US"/>
        </w:rPr>
        <w:t>:</w:t>
      </w:r>
    </w:p>
    <w:p w14:paraId="59C80DE9" w14:textId="336C92E2" w:rsidR="002B50C5" w:rsidRPr="00D254EB" w:rsidRDefault="002B50C5" w:rsidP="00525F38">
      <w:pPr>
        <w:spacing w:after="0"/>
        <w:ind w:left="709"/>
        <w:rPr>
          <w:iCs/>
          <w:lang w:val="en-US"/>
        </w:rPr>
      </w:pPr>
      <w:r w:rsidRPr="00D254EB">
        <w:rPr>
          <w:iCs/>
          <w:lang w:val="en-US"/>
        </w:rPr>
        <w:t xml:space="preserve">- Source code: </w:t>
      </w:r>
      <w:r>
        <w:rPr>
          <w:iCs/>
          <w:lang w:val="en-US"/>
        </w:rPr>
        <w:t>Only</w:t>
      </w:r>
      <w:r w:rsidRPr="00D254EB">
        <w:rPr>
          <w:iCs/>
          <w:lang w:val="en-US"/>
        </w:rPr>
        <w:t xml:space="preserve"> </w:t>
      </w:r>
      <w:r>
        <w:rPr>
          <w:iCs/>
          <w:lang w:val="en-US"/>
        </w:rPr>
        <w:t xml:space="preserve">the </w:t>
      </w:r>
      <w:r w:rsidRPr="00D254EB">
        <w:rPr>
          <w:iCs/>
          <w:lang w:val="en-US"/>
        </w:rPr>
        <w:t>code file</w:t>
      </w:r>
      <w:r>
        <w:rPr>
          <w:iCs/>
          <w:lang w:val="en-US"/>
        </w:rPr>
        <w:t>s</w:t>
      </w:r>
      <w:r w:rsidRPr="00D254EB">
        <w:rPr>
          <w:iCs/>
          <w:lang w:val="en-US"/>
        </w:rPr>
        <w:t xml:space="preserve"> </w:t>
      </w:r>
      <w:r w:rsidRPr="002B50C5">
        <w:rPr>
          <w:b/>
          <w:bCs/>
          <w:iCs/>
          <w:lang w:val="en-US"/>
        </w:rPr>
        <w:t>that you typed yoursel</w:t>
      </w:r>
      <w:r>
        <w:rPr>
          <w:b/>
          <w:bCs/>
          <w:iCs/>
          <w:lang w:val="en-US"/>
        </w:rPr>
        <w:t>ves</w:t>
      </w:r>
      <w:r w:rsidRPr="00D254EB">
        <w:rPr>
          <w:iCs/>
          <w:lang w:val="en-US"/>
        </w:rPr>
        <w:t xml:space="preserve"> (</w:t>
      </w:r>
      <w:r w:rsidRPr="002B50C5">
        <w:rPr>
          <w:b/>
          <w:bCs/>
          <w:iCs/>
          <w:lang w:val="en-US"/>
        </w:rPr>
        <w:t>absolutely no file produced by the software during compilation or execution!</w:t>
      </w:r>
      <w:r w:rsidRPr="00D254EB">
        <w:rPr>
          <w:iCs/>
          <w:lang w:val="en-US"/>
        </w:rPr>
        <w:t xml:space="preserve">), well commented. </w:t>
      </w:r>
    </w:p>
    <w:p w14:paraId="6ACA863F" w14:textId="0E87678F" w:rsidR="002B50C5" w:rsidRPr="00D254EB" w:rsidRDefault="002B50C5" w:rsidP="00525F38">
      <w:pPr>
        <w:spacing w:after="0"/>
        <w:ind w:left="709"/>
        <w:rPr>
          <w:iCs/>
          <w:lang w:val="en-US"/>
        </w:rPr>
      </w:pPr>
      <w:r w:rsidRPr="00D254EB">
        <w:rPr>
          <w:iCs/>
          <w:lang w:val="en-US"/>
        </w:rPr>
        <w:t xml:space="preserve">- All the .txt files of the test </w:t>
      </w:r>
      <w:r w:rsidR="00746AA3">
        <w:rPr>
          <w:iCs/>
          <w:lang w:val="en-US"/>
        </w:rPr>
        <w:t>constraint tables</w:t>
      </w:r>
      <w:r w:rsidRPr="00D254EB">
        <w:rPr>
          <w:iCs/>
          <w:lang w:val="en-US"/>
        </w:rPr>
        <w:t xml:space="preserve"> (yes, </w:t>
      </w:r>
      <w:r w:rsidR="006B3EAA" w:rsidRPr="00D254EB">
        <w:rPr>
          <w:iCs/>
          <w:lang w:val="en-US"/>
        </w:rPr>
        <w:t>even though</w:t>
      </w:r>
      <w:r w:rsidRPr="00D254EB">
        <w:rPr>
          <w:iCs/>
          <w:lang w:val="en-US"/>
        </w:rPr>
        <w:t xml:space="preserve"> </w:t>
      </w:r>
      <w:r>
        <w:rPr>
          <w:iCs/>
          <w:lang w:val="en-US"/>
        </w:rPr>
        <w:t xml:space="preserve">it’s </w:t>
      </w:r>
      <w:r w:rsidR="00746AA3">
        <w:rPr>
          <w:iCs/>
          <w:lang w:val="en-US"/>
        </w:rPr>
        <w:t>us</w:t>
      </w:r>
      <w:r>
        <w:rPr>
          <w:iCs/>
          <w:lang w:val="en-US"/>
        </w:rPr>
        <w:t xml:space="preserve"> who’ll give you the</w:t>
      </w:r>
      <w:r w:rsidRPr="00D254EB">
        <w:rPr>
          <w:iCs/>
          <w:lang w:val="en-US"/>
        </w:rPr>
        <w:t xml:space="preserve"> test </w:t>
      </w:r>
      <w:r w:rsidR="00746AA3">
        <w:rPr>
          <w:iCs/>
          <w:lang w:val="en-US"/>
        </w:rPr>
        <w:t>tables</w:t>
      </w:r>
      <w:r w:rsidRPr="00D254EB">
        <w:rPr>
          <w:iCs/>
          <w:lang w:val="en-US"/>
        </w:rPr>
        <w:t>), in the same directory as the code.</w:t>
      </w:r>
    </w:p>
    <w:p w14:paraId="768D2096" w14:textId="63B2B2D0" w:rsidR="002B50C5" w:rsidRPr="00D254EB" w:rsidRDefault="002B50C5" w:rsidP="00525F38">
      <w:pPr>
        <w:spacing w:after="0"/>
        <w:ind w:left="709"/>
        <w:rPr>
          <w:iCs/>
          <w:lang w:val="en-US"/>
        </w:rPr>
      </w:pPr>
      <w:r w:rsidRPr="00D254EB">
        <w:rPr>
          <w:iCs/>
          <w:lang w:val="en-US"/>
        </w:rPr>
        <w:t>- A ppt or pdf of the presentation</w:t>
      </w:r>
      <w:r w:rsidR="00746AA3">
        <w:rPr>
          <w:iCs/>
          <w:lang w:val="en-US"/>
        </w:rPr>
        <w:t xml:space="preserve"> (this file </w:t>
      </w:r>
      <w:r w:rsidR="00FA57B5">
        <w:rPr>
          <w:iCs/>
          <w:lang w:val="en-US"/>
        </w:rPr>
        <w:t>may</w:t>
      </w:r>
      <w:r w:rsidR="00746AA3">
        <w:rPr>
          <w:iCs/>
          <w:lang w:val="en-US"/>
        </w:rPr>
        <w:t xml:space="preserve"> </w:t>
      </w:r>
      <w:r w:rsidR="00FA57B5">
        <w:rPr>
          <w:iCs/>
          <w:lang w:val="en-US"/>
        </w:rPr>
        <w:t>be provided during the presentation</w:t>
      </w:r>
      <w:r w:rsidR="00820181">
        <w:rPr>
          <w:iCs/>
          <w:lang w:val="en-US"/>
        </w:rPr>
        <w:t>)</w:t>
      </w:r>
      <w:r w:rsidR="00FA57B5">
        <w:rPr>
          <w:iCs/>
          <w:lang w:val="en-US"/>
        </w:rPr>
        <w:t>.</w:t>
      </w:r>
    </w:p>
    <w:p w14:paraId="1F280485" w14:textId="6BF15E46" w:rsidR="002B50C5" w:rsidRPr="00D254EB" w:rsidRDefault="002B50C5" w:rsidP="00525F38">
      <w:pPr>
        <w:spacing w:after="0"/>
        <w:ind w:left="709"/>
        <w:rPr>
          <w:iCs/>
          <w:lang w:val="en-US"/>
        </w:rPr>
      </w:pPr>
      <w:r w:rsidRPr="00D254EB">
        <w:rPr>
          <w:iCs/>
          <w:lang w:val="en-US"/>
        </w:rPr>
        <w:t xml:space="preserve">- The execution traces in the form of a .txt file.  You will have to run your program on </w:t>
      </w:r>
      <w:r w:rsidR="00C72D3C" w:rsidRPr="00D254EB">
        <w:rPr>
          <w:iCs/>
          <w:lang w:val="en-US"/>
        </w:rPr>
        <w:t>all</w:t>
      </w:r>
      <w:r w:rsidRPr="00D254EB">
        <w:rPr>
          <w:iCs/>
          <w:lang w:val="en-US"/>
        </w:rPr>
        <w:t xml:space="preserve"> </w:t>
      </w:r>
      <w:r>
        <w:rPr>
          <w:iCs/>
          <w:lang w:val="en-US"/>
        </w:rPr>
        <w:t>the test</w:t>
      </w:r>
      <w:r w:rsidRPr="00D254EB">
        <w:rPr>
          <w:iCs/>
          <w:lang w:val="en-US"/>
        </w:rPr>
        <w:t xml:space="preserve"> </w:t>
      </w:r>
      <w:r w:rsidR="00BA1666">
        <w:rPr>
          <w:iCs/>
          <w:lang w:val="en-US"/>
        </w:rPr>
        <w:t>tables</w:t>
      </w:r>
      <w:r w:rsidRPr="00D254EB">
        <w:rPr>
          <w:iCs/>
          <w:lang w:val="en-US"/>
        </w:rPr>
        <w:t xml:space="preserve"> and provide the corresponding execution traces.</w:t>
      </w:r>
    </w:p>
    <w:p w14:paraId="5D4216B1" w14:textId="0830FF97" w:rsidR="002B50C5" w:rsidRDefault="002B50C5" w:rsidP="00525F38">
      <w:pPr>
        <w:spacing w:after="0"/>
        <w:ind w:left="709"/>
        <w:rPr>
          <w:iCs/>
          <w:lang w:val="en-US"/>
        </w:rPr>
      </w:pPr>
      <w:r w:rsidRPr="00D254EB">
        <w:rPr>
          <w:iCs/>
          <w:lang w:val="en-US"/>
        </w:rPr>
        <w:t xml:space="preserve">A </w:t>
      </w:r>
      <w:r w:rsidR="00BA1666">
        <w:rPr>
          <w:iCs/>
          <w:lang w:val="en-US"/>
        </w:rPr>
        <w:t>test constraint table</w:t>
      </w:r>
      <w:r w:rsidRPr="00D254EB">
        <w:rPr>
          <w:iCs/>
          <w:lang w:val="en-US"/>
        </w:rPr>
        <w:t xml:space="preserve"> that </w:t>
      </w:r>
      <w:r w:rsidR="00BA1666">
        <w:rPr>
          <w:iCs/>
          <w:lang w:val="en-US"/>
        </w:rPr>
        <w:t xml:space="preserve">has </w:t>
      </w:r>
      <w:r w:rsidRPr="00D254EB">
        <w:rPr>
          <w:iCs/>
          <w:lang w:val="en-US"/>
        </w:rPr>
        <w:t xml:space="preserve">not </w:t>
      </w:r>
      <w:r w:rsidR="00080F26">
        <w:rPr>
          <w:iCs/>
          <w:lang w:val="en-US"/>
        </w:rPr>
        <w:t xml:space="preserve">been </w:t>
      </w:r>
      <w:r w:rsidRPr="00D254EB">
        <w:rPr>
          <w:iCs/>
          <w:lang w:val="en-US"/>
        </w:rPr>
        <w:t xml:space="preserve">tested, or for which the execution traces are not provided, will be considered as a </w:t>
      </w:r>
      <w:r w:rsidR="00080F26">
        <w:rPr>
          <w:iCs/>
          <w:lang w:val="en-US"/>
        </w:rPr>
        <w:t>case</w:t>
      </w:r>
      <w:r w:rsidRPr="00D254EB">
        <w:rPr>
          <w:iCs/>
          <w:lang w:val="en-US"/>
        </w:rPr>
        <w:t xml:space="preserve"> on which your program does not run correctly.</w:t>
      </w:r>
    </w:p>
    <w:p w14:paraId="5DD8B458" w14:textId="77777777" w:rsidR="00653E82" w:rsidRDefault="00653E82" w:rsidP="00525F38">
      <w:pPr>
        <w:spacing w:after="0"/>
        <w:ind w:left="709"/>
        <w:rPr>
          <w:iCs/>
          <w:lang w:val="en-US"/>
        </w:rPr>
      </w:pPr>
    </w:p>
    <w:bookmarkEnd w:id="1"/>
    <w:p w14:paraId="40E7CF24" w14:textId="79F07913" w:rsidR="00763FCA" w:rsidRPr="00C64F4A" w:rsidRDefault="00525F38" w:rsidP="00525F38">
      <w:pPr>
        <w:keepNext/>
        <w:spacing w:after="0"/>
        <w:rPr>
          <w:b/>
          <w:lang w:val="en-US"/>
        </w:rPr>
      </w:pPr>
      <w:r w:rsidRPr="00C64F4A">
        <w:rPr>
          <w:b/>
          <w:lang w:val="en-US"/>
        </w:rPr>
        <w:t xml:space="preserve">Constraint tables </w:t>
      </w:r>
      <w:r w:rsidR="00C64F4A" w:rsidRPr="00C64F4A">
        <w:rPr>
          <w:b/>
          <w:lang w:val="en-US"/>
        </w:rPr>
        <w:t xml:space="preserve">your program should be able to work with </w:t>
      </w:r>
    </w:p>
    <w:p w14:paraId="180281A8" w14:textId="77777777" w:rsidR="00763FCA" w:rsidRPr="00C64F4A" w:rsidRDefault="00763FCA" w:rsidP="00525F38">
      <w:pPr>
        <w:keepNext/>
        <w:spacing w:after="0"/>
        <w:rPr>
          <w:lang w:val="en-US"/>
        </w:rPr>
      </w:pPr>
    </w:p>
    <w:p w14:paraId="3334BAE3" w14:textId="5B10B0F5" w:rsidR="00763FCA" w:rsidRPr="00C90E7B" w:rsidRDefault="00C64F4A" w:rsidP="00525F38">
      <w:pPr>
        <w:spacing w:after="0"/>
        <w:ind w:left="708"/>
        <w:jc w:val="both"/>
        <w:rPr>
          <w:lang w:val="en-US"/>
        </w:rPr>
      </w:pPr>
      <w:r w:rsidRPr="00F65A63">
        <w:rPr>
          <w:lang w:val="en-US"/>
        </w:rPr>
        <w:t xml:space="preserve">Any constraint table </w:t>
      </w:r>
      <w:r w:rsidR="00E27D82" w:rsidRPr="00F65A63">
        <w:rPr>
          <w:lang w:val="en-US"/>
        </w:rPr>
        <w:t xml:space="preserve">of the following form (we take as an example the table C01 of the </w:t>
      </w:r>
      <w:r w:rsidR="00301188">
        <w:rPr>
          <w:lang w:val="en-US"/>
        </w:rPr>
        <w:t>Exercise</w:t>
      </w:r>
      <w:r w:rsidR="00872FC9">
        <w:rPr>
          <w:lang w:val="en-US"/>
        </w:rPr>
        <w:t xml:space="preserve"> </w:t>
      </w:r>
      <w:r w:rsidR="007214F0">
        <w:rPr>
          <w:lang w:val="en-US"/>
        </w:rPr>
        <w:t>S</w:t>
      </w:r>
      <w:r w:rsidR="00872FC9">
        <w:rPr>
          <w:lang w:val="en-US"/>
        </w:rPr>
        <w:t>heet</w:t>
      </w:r>
      <w:r w:rsidR="003A091B" w:rsidRPr="00F65A63">
        <w:rPr>
          <w:lang w:val="en-US"/>
        </w:rPr>
        <w:t>, and we’ve replaced the alphabetic task labels by n</w:t>
      </w:r>
      <w:r w:rsidR="00F65A63" w:rsidRPr="00F65A63">
        <w:rPr>
          <w:lang w:val="en-US"/>
        </w:rPr>
        <w:t xml:space="preserve">umbers </w:t>
      </w:r>
      <w:r w:rsidR="00763FCA" w:rsidRPr="00F65A63">
        <w:rPr>
          <w:lang w:val="en-US"/>
        </w:rPr>
        <w:t>(A</w:t>
      </w:r>
      <w:r w:rsidR="00763FCA" w:rsidRPr="005252A2">
        <w:rPr>
          <w:lang w:val="en-US"/>
        </w:rPr>
        <w:sym w:font="Wingdings" w:char="F0E0"/>
      </w:r>
      <w:r w:rsidR="00763FCA" w:rsidRPr="00F65A63">
        <w:rPr>
          <w:lang w:val="en-US"/>
        </w:rPr>
        <w:t>1, B</w:t>
      </w:r>
      <w:r w:rsidR="00763FCA" w:rsidRPr="005252A2">
        <w:rPr>
          <w:lang w:val="en-US"/>
        </w:rPr>
        <w:sym w:font="Wingdings" w:char="F0E0"/>
      </w:r>
      <w:r w:rsidR="00763FCA" w:rsidRPr="00F65A63">
        <w:rPr>
          <w:lang w:val="en-US"/>
        </w:rPr>
        <w:t>2 etc.)</w:t>
      </w:r>
      <w:r w:rsidR="00F65A63" w:rsidRPr="00F65A63">
        <w:rPr>
          <w:lang w:val="en-US"/>
        </w:rPr>
        <w:t>.</w:t>
      </w:r>
      <w:r w:rsidR="00F65A63">
        <w:rPr>
          <w:lang w:val="en-US"/>
        </w:rPr>
        <w:t xml:space="preserve"> </w:t>
      </w:r>
      <w:r w:rsidR="00F65A63" w:rsidRPr="00C90E7B">
        <w:rPr>
          <w:lang w:val="en-US"/>
        </w:rPr>
        <w:t xml:space="preserve">On each line, the first number is the task number, </w:t>
      </w:r>
      <w:r w:rsidR="005F4C7E" w:rsidRPr="00C90E7B">
        <w:rPr>
          <w:lang w:val="en-US"/>
        </w:rPr>
        <w:t xml:space="preserve">the second is its duration, and the other </w:t>
      </w:r>
      <w:r w:rsidR="00FC347E" w:rsidRPr="00C90E7B">
        <w:rPr>
          <w:lang w:val="en-US"/>
        </w:rPr>
        <w:t>numbers</w:t>
      </w:r>
      <w:r w:rsidR="00763FCA" w:rsidRPr="00C90E7B">
        <w:rPr>
          <w:lang w:val="en-US"/>
        </w:rPr>
        <w:t xml:space="preserve"> </w:t>
      </w:r>
      <w:r w:rsidR="005F4C7E" w:rsidRPr="00C90E7B">
        <w:rPr>
          <w:lang w:val="en-US"/>
        </w:rPr>
        <w:t xml:space="preserve">(if present) are </w:t>
      </w:r>
      <w:r w:rsidR="00C90E7B" w:rsidRPr="00C90E7B">
        <w:rPr>
          <w:lang w:val="en-US"/>
        </w:rPr>
        <w:t xml:space="preserve">the constraints (predecessors) : </w:t>
      </w:r>
    </w:p>
    <w:p w14:paraId="5483D7C5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 xml:space="preserve">1 9 </w:t>
      </w:r>
    </w:p>
    <w:p w14:paraId="60F9880A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 xml:space="preserve">2 2 </w:t>
      </w:r>
    </w:p>
    <w:p w14:paraId="5FE4E1EA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>3 3 2</w:t>
      </w:r>
    </w:p>
    <w:p w14:paraId="6ABBB8A1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>4 5 1</w:t>
      </w:r>
    </w:p>
    <w:p w14:paraId="3EA6E489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>5 2 1 4</w:t>
      </w:r>
    </w:p>
    <w:p w14:paraId="239A32C3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>6 2 5</w:t>
      </w:r>
    </w:p>
    <w:p w14:paraId="6D9A3841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>7 2 4</w:t>
      </w:r>
    </w:p>
    <w:p w14:paraId="506D1883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>8 4 4 5</w:t>
      </w:r>
    </w:p>
    <w:p w14:paraId="04524005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>9 5 4</w:t>
      </w:r>
    </w:p>
    <w:p w14:paraId="626EBEE7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>10 1 2 3</w:t>
      </w:r>
    </w:p>
    <w:p w14:paraId="4D9EA1DF" w14:textId="77777777" w:rsidR="00763FCA" w:rsidRPr="000C123D" w:rsidRDefault="00763FCA" w:rsidP="00525F38">
      <w:pPr>
        <w:spacing w:after="0"/>
        <w:ind w:left="708"/>
        <w:rPr>
          <w:lang w:val="en-US"/>
        </w:rPr>
      </w:pPr>
      <w:r w:rsidRPr="000C123D">
        <w:rPr>
          <w:lang w:val="en-US"/>
        </w:rPr>
        <w:t>11 2 1 5 6 7 8</w:t>
      </w:r>
    </w:p>
    <w:p w14:paraId="086EE37F" w14:textId="1981A67E" w:rsidR="00763FCA" w:rsidRPr="000C123D" w:rsidRDefault="00C90E7B" w:rsidP="00525F38">
      <w:pPr>
        <w:spacing w:after="0"/>
        <w:ind w:left="708"/>
        <w:jc w:val="both"/>
        <w:rPr>
          <w:lang w:val="en-US"/>
        </w:rPr>
      </w:pPr>
      <w:r w:rsidRPr="00C00936">
        <w:rPr>
          <w:lang w:val="en-US"/>
        </w:rPr>
        <w:t xml:space="preserve">The </w:t>
      </w:r>
      <w:r w:rsidR="00763FCA" w:rsidRPr="00C00936">
        <w:rPr>
          <w:lang w:val="en-US"/>
        </w:rPr>
        <w:t xml:space="preserve">N </w:t>
      </w:r>
      <w:r w:rsidRPr="00C00936">
        <w:rPr>
          <w:lang w:val="en-US"/>
        </w:rPr>
        <w:t>tasks are numbered from 1</w:t>
      </w:r>
      <w:r w:rsidR="00C00936" w:rsidRPr="00C00936">
        <w:rPr>
          <w:lang w:val="en-US"/>
        </w:rPr>
        <w:t xml:space="preserve"> to N. The ficti</w:t>
      </w:r>
      <w:r w:rsidR="00E650FA">
        <w:rPr>
          <w:lang w:val="en-US"/>
        </w:rPr>
        <w:t>t</w:t>
      </w:r>
      <w:r w:rsidR="00C00936" w:rsidRPr="00C00936">
        <w:rPr>
          <w:lang w:val="en-US"/>
        </w:rPr>
        <w:t xml:space="preserve">ious task </w:t>
      </w:r>
      <w:r w:rsidR="00763FCA" w:rsidRPr="005252A2">
        <w:rPr>
          <w:lang w:val="en-US"/>
        </w:rPr>
        <w:sym w:font="Symbol" w:char="F061"/>
      </w:r>
      <w:r w:rsidR="00763FCA" w:rsidRPr="00C00936">
        <w:rPr>
          <w:lang w:val="en-US"/>
        </w:rPr>
        <w:t xml:space="preserve">  </w:t>
      </w:r>
      <w:r w:rsidR="00C00936">
        <w:rPr>
          <w:lang w:val="en-US"/>
        </w:rPr>
        <w:t>will be denoted as</w:t>
      </w:r>
      <w:r w:rsidR="00763FCA" w:rsidRPr="00C00936">
        <w:rPr>
          <w:lang w:val="en-US"/>
        </w:rPr>
        <w:t xml:space="preserve"> 0. </w:t>
      </w:r>
      <w:r w:rsidR="00C00936" w:rsidRPr="000C123D">
        <w:rPr>
          <w:lang w:val="en-US"/>
        </w:rPr>
        <w:t xml:space="preserve">The fictitious </w:t>
      </w:r>
      <w:r w:rsidR="00AE09F1" w:rsidRPr="000C123D">
        <w:rPr>
          <w:lang w:val="en-US"/>
        </w:rPr>
        <w:t>task</w:t>
      </w:r>
      <w:r w:rsidR="00763FCA" w:rsidRPr="000C123D">
        <w:rPr>
          <w:lang w:val="en-US"/>
        </w:rPr>
        <w:t xml:space="preserve"> </w:t>
      </w:r>
      <w:r w:rsidR="00AE09F1" w:rsidRPr="000C123D">
        <w:rPr>
          <w:lang w:val="en-US"/>
        </w:rPr>
        <w:t xml:space="preserve"> </w:t>
      </w:r>
      <w:r w:rsidR="00AE09F1">
        <w:sym w:font="Symbol" w:char="F077"/>
      </w:r>
      <w:r w:rsidR="00AE09F1" w:rsidRPr="000C123D">
        <w:rPr>
          <w:lang w:val="en-US"/>
        </w:rPr>
        <w:t xml:space="preserve"> will be numbered</w:t>
      </w:r>
      <w:r w:rsidR="00763FCA" w:rsidRPr="000C123D">
        <w:rPr>
          <w:lang w:val="en-US"/>
        </w:rPr>
        <w:t xml:space="preserve"> N+1.</w:t>
      </w:r>
    </w:p>
    <w:p w14:paraId="211A4220" w14:textId="77777777" w:rsidR="00763FCA" w:rsidRPr="000C123D" w:rsidRDefault="00763FCA" w:rsidP="00525F38">
      <w:pPr>
        <w:spacing w:after="0"/>
        <w:ind w:left="708"/>
        <w:jc w:val="both"/>
        <w:rPr>
          <w:lang w:val="en-US"/>
        </w:rPr>
      </w:pPr>
    </w:p>
    <w:p w14:paraId="076787F1" w14:textId="33BD612E" w:rsidR="00763FCA" w:rsidRPr="000C123D" w:rsidRDefault="009B501E" w:rsidP="00525F38">
      <w:pPr>
        <w:spacing w:after="0"/>
        <w:ind w:left="708"/>
        <w:jc w:val="both"/>
        <w:rPr>
          <w:lang w:val="en-US"/>
        </w:rPr>
      </w:pPr>
      <w:r w:rsidRPr="00AA447A">
        <w:rPr>
          <w:lang w:val="en-US"/>
        </w:rPr>
        <w:lastRenderedPageBreak/>
        <w:t xml:space="preserve">Your program must be capable </w:t>
      </w:r>
      <w:r w:rsidR="00777A54" w:rsidRPr="00AA447A">
        <w:rPr>
          <w:lang w:val="en-US"/>
        </w:rPr>
        <w:t xml:space="preserve">of importing any constraint table constructed as described </w:t>
      </w:r>
      <w:r w:rsidR="004E723D" w:rsidRPr="00AA447A">
        <w:rPr>
          <w:lang w:val="en-US"/>
        </w:rPr>
        <w:t xml:space="preserve">above, including the case where the corresponding graph </w:t>
      </w:r>
      <w:r w:rsidR="000655EF" w:rsidRPr="00AA447A">
        <w:rPr>
          <w:lang w:val="en-US"/>
        </w:rPr>
        <w:t xml:space="preserve">contains cycles or is not connected, and of transforming </w:t>
      </w:r>
      <w:r w:rsidR="00AA447A" w:rsidRPr="00AA447A">
        <w:rPr>
          <w:lang w:val="en-US"/>
        </w:rPr>
        <w:t>it into a graph in a matrix form (a value matrix).</w:t>
      </w:r>
      <w:r w:rsidR="00AA447A">
        <w:rPr>
          <w:lang w:val="en-US"/>
        </w:rPr>
        <w:t xml:space="preserve"> </w:t>
      </w:r>
    </w:p>
    <w:p w14:paraId="29D6D283" w14:textId="07E30A61" w:rsidR="00763FCA" w:rsidRDefault="00763FCA" w:rsidP="00763FCA">
      <w:pPr>
        <w:ind w:left="708"/>
        <w:rPr>
          <w:lang w:val="en-US"/>
        </w:rPr>
      </w:pPr>
    </w:p>
    <w:p w14:paraId="2C11D8F2" w14:textId="2BAD23AA" w:rsidR="00C6436B" w:rsidRPr="00C6436B" w:rsidRDefault="00C6436B" w:rsidP="00C6436B">
      <w:pPr>
        <w:rPr>
          <w:b/>
          <w:bCs/>
          <w:lang w:val="en-US"/>
        </w:rPr>
      </w:pPr>
      <w:r w:rsidRPr="00C6436B">
        <w:rPr>
          <w:b/>
          <w:bCs/>
          <w:lang w:val="en-US"/>
        </w:rPr>
        <w:t>Functions to program (to get at least 10 for your project you must succeed in programming the points from 1 to 4!)</w:t>
      </w:r>
    </w:p>
    <w:p w14:paraId="1DD9E98D" w14:textId="17047357" w:rsidR="00763FCA" w:rsidRPr="000C123D" w:rsidRDefault="000C0220" w:rsidP="00763FCA">
      <w:pPr>
        <w:rPr>
          <w:b/>
          <w:lang w:val="en-US"/>
        </w:rPr>
      </w:pPr>
      <w:r w:rsidRPr="000C123D">
        <w:rPr>
          <w:b/>
          <w:lang w:val="en-US"/>
        </w:rPr>
        <w:t>The program</w:t>
      </w:r>
    </w:p>
    <w:p w14:paraId="4BE19A5E" w14:textId="60C50797" w:rsidR="00763FCA" w:rsidRPr="00F32395" w:rsidRDefault="008536D4" w:rsidP="00763FCA">
      <w:pPr>
        <w:ind w:left="360"/>
        <w:rPr>
          <w:lang w:val="en-US"/>
        </w:rPr>
      </w:pPr>
      <w:r w:rsidRPr="00C02D9D">
        <w:rPr>
          <w:iCs/>
          <w:lang w:val="en-US"/>
        </w:rPr>
        <w:t>Set up a program that performs the following actions</w:t>
      </w:r>
      <w:r w:rsidR="00763FCA" w:rsidRPr="00F32395">
        <w:rPr>
          <w:lang w:val="en-US"/>
        </w:rPr>
        <w:t>:</w:t>
      </w:r>
    </w:p>
    <w:p w14:paraId="28EBE151" w14:textId="72D88379" w:rsidR="00763FCA" w:rsidRPr="00592FF3" w:rsidRDefault="00F32395" w:rsidP="00763FCA">
      <w:pPr>
        <w:pStyle w:val="Paragraphedeliste"/>
        <w:numPr>
          <w:ilvl w:val="0"/>
          <w:numId w:val="1"/>
        </w:numPr>
        <w:ind w:left="1080"/>
        <w:jc w:val="both"/>
        <w:rPr>
          <w:lang w:val="en-US"/>
        </w:rPr>
      </w:pPr>
      <w:r w:rsidRPr="00592FF3">
        <w:rPr>
          <w:lang w:val="en-US"/>
        </w:rPr>
        <w:t>Reading a</w:t>
      </w:r>
      <w:r w:rsidR="00592FF3" w:rsidRPr="00592FF3">
        <w:rPr>
          <w:lang w:val="en-US"/>
        </w:rPr>
        <w:t xml:space="preserve"> </w:t>
      </w:r>
      <w:r w:rsidRPr="00592FF3">
        <w:rPr>
          <w:lang w:val="en-US"/>
        </w:rPr>
        <w:t xml:space="preserve">constraint table </w:t>
      </w:r>
      <w:r w:rsidR="00592FF3" w:rsidRPr="00592FF3">
        <w:rPr>
          <w:lang w:val="en-US"/>
        </w:rPr>
        <w:t xml:space="preserve">presented in a .txt file and storing it in </w:t>
      </w:r>
      <w:r w:rsidR="00592FF3">
        <w:rPr>
          <w:lang w:val="en-US"/>
        </w:rPr>
        <w:t>memory</w:t>
      </w:r>
    </w:p>
    <w:p w14:paraId="7C2F99BE" w14:textId="15FD41AE" w:rsidR="00763FCA" w:rsidRDefault="005A5197" w:rsidP="00763FCA">
      <w:pPr>
        <w:pStyle w:val="Paragraphedeliste"/>
        <w:numPr>
          <w:ilvl w:val="0"/>
          <w:numId w:val="1"/>
        </w:numPr>
        <w:ind w:left="1080"/>
        <w:jc w:val="both"/>
        <w:rPr>
          <w:lang w:val="en-US"/>
        </w:rPr>
      </w:pPr>
      <w:r w:rsidRPr="005A5197">
        <w:rPr>
          <w:lang w:val="en-US"/>
        </w:rPr>
        <w:t xml:space="preserve">Display of the corresponding graph </w:t>
      </w:r>
      <w:r w:rsidRPr="005A5197">
        <w:rPr>
          <w:u w:val="single"/>
          <w:lang w:val="en-US"/>
        </w:rPr>
        <w:t>in a</w:t>
      </w:r>
      <w:r w:rsidR="00C6436B">
        <w:rPr>
          <w:u w:val="single"/>
          <w:lang w:val="en-US"/>
        </w:rPr>
        <w:t xml:space="preserve"> </w:t>
      </w:r>
      <w:r w:rsidRPr="005A5197">
        <w:rPr>
          <w:u w:val="single"/>
          <w:lang w:val="en-US"/>
        </w:rPr>
        <w:t>matrix form</w:t>
      </w:r>
      <w:r>
        <w:rPr>
          <w:lang w:val="en-US"/>
        </w:rPr>
        <w:t xml:space="preserve"> </w:t>
      </w:r>
      <w:r w:rsidR="00763FCA" w:rsidRPr="005A5197">
        <w:rPr>
          <w:lang w:val="en-US"/>
        </w:rPr>
        <w:t>(</w:t>
      </w:r>
      <w:r>
        <w:rPr>
          <w:lang w:val="en-US"/>
        </w:rPr>
        <w:t xml:space="preserve">value </w:t>
      </w:r>
      <w:r w:rsidR="00763FCA" w:rsidRPr="005A5197">
        <w:rPr>
          <w:lang w:val="en-US"/>
        </w:rPr>
        <w:t>matr</w:t>
      </w:r>
      <w:r>
        <w:rPr>
          <w:lang w:val="en-US"/>
        </w:rPr>
        <w:t>ix</w:t>
      </w:r>
      <w:r w:rsidR="00763FCA" w:rsidRPr="005A5197">
        <w:rPr>
          <w:lang w:val="en-US"/>
        </w:rPr>
        <w:t xml:space="preserve">). </w:t>
      </w:r>
      <w:r w:rsidR="008A5CD3" w:rsidRPr="00ED6027">
        <w:rPr>
          <w:lang w:val="en-US"/>
        </w:rPr>
        <w:t>Warning</w:t>
      </w:r>
      <w:r w:rsidR="00763FCA" w:rsidRPr="00ED6027">
        <w:rPr>
          <w:lang w:val="en-US"/>
        </w:rPr>
        <w:t xml:space="preserve">: </w:t>
      </w:r>
      <w:r w:rsidR="008A5CD3" w:rsidRPr="00ED6027">
        <w:rPr>
          <w:lang w:val="en-US"/>
        </w:rPr>
        <w:t xml:space="preserve">the display must be done from memory, not </w:t>
      </w:r>
      <w:r w:rsidR="00ED6027" w:rsidRPr="00ED6027">
        <w:rPr>
          <w:lang w:val="en-US"/>
        </w:rPr>
        <w:t>directly from readin</w:t>
      </w:r>
      <w:r w:rsidR="00ED6027">
        <w:rPr>
          <w:lang w:val="en-US"/>
        </w:rPr>
        <w:t>g the .txt file</w:t>
      </w:r>
      <w:r w:rsidR="00763FCA" w:rsidRPr="00ED6027">
        <w:rPr>
          <w:lang w:val="en-US"/>
        </w:rPr>
        <w:t>.</w:t>
      </w:r>
    </w:p>
    <w:p w14:paraId="605E5302" w14:textId="77777777" w:rsidR="00B44C1B" w:rsidRDefault="009D08D5" w:rsidP="00196E3B">
      <w:pPr>
        <w:pStyle w:val="Paragraphedeliste"/>
        <w:ind w:left="1080"/>
        <w:jc w:val="both"/>
        <w:rPr>
          <w:lang w:val="en-US"/>
        </w:rPr>
      </w:pPr>
      <w:r>
        <w:rPr>
          <w:lang w:val="en-US"/>
        </w:rPr>
        <w:t xml:space="preserve">The graph must </w:t>
      </w:r>
      <w:r w:rsidR="00754142">
        <w:rPr>
          <w:lang w:val="en-US"/>
        </w:rPr>
        <w:t xml:space="preserve">contain the two fictitious tasks </w:t>
      </w:r>
      <w:r w:rsidR="00196E3B">
        <w:sym w:font="Symbol" w:char="F061"/>
      </w:r>
      <w:r w:rsidR="00196E3B" w:rsidRPr="00196E3B">
        <w:rPr>
          <w:lang w:val="en-US"/>
        </w:rPr>
        <w:t xml:space="preserve"> </w:t>
      </w:r>
      <w:r w:rsidR="00196E3B">
        <w:rPr>
          <w:lang w:val="en-US"/>
        </w:rPr>
        <w:t>and</w:t>
      </w:r>
      <w:r w:rsidR="00196E3B" w:rsidRPr="00196E3B">
        <w:rPr>
          <w:lang w:val="en-US"/>
        </w:rPr>
        <w:t xml:space="preserve">  </w:t>
      </w:r>
      <w:r w:rsidR="00196E3B">
        <w:sym w:font="Symbol" w:char="F077"/>
      </w:r>
      <w:r w:rsidR="00196E3B" w:rsidRPr="00196E3B">
        <w:rPr>
          <w:lang w:val="en-US"/>
        </w:rPr>
        <w:t xml:space="preserve"> </w:t>
      </w:r>
      <w:r w:rsidR="00196E3B">
        <w:rPr>
          <w:lang w:val="en-US"/>
        </w:rPr>
        <w:t xml:space="preserve"> (labeled 0 and N+1 where N is the number of tasks). </w:t>
      </w:r>
    </w:p>
    <w:p w14:paraId="492A0C81" w14:textId="1C66DD26" w:rsidR="00763FCA" w:rsidRPr="00196E3B" w:rsidRDefault="00ED6027" w:rsidP="00B44C1B">
      <w:pPr>
        <w:pStyle w:val="Paragraphedeliste"/>
        <w:numPr>
          <w:ilvl w:val="0"/>
          <w:numId w:val="1"/>
        </w:numPr>
        <w:ind w:left="1080"/>
        <w:jc w:val="both"/>
        <w:rPr>
          <w:lang w:val="en-US"/>
        </w:rPr>
      </w:pPr>
      <w:r w:rsidRPr="00196E3B">
        <w:rPr>
          <w:lang w:val="en-US"/>
        </w:rPr>
        <w:t xml:space="preserve">Check </w:t>
      </w:r>
      <w:r w:rsidR="00BC7799">
        <w:rPr>
          <w:lang w:val="en-US"/>
        </w:rPr>
        <w:t>the</w:t>
      </w:r>
      <w:r w:rsidRPr="00196E3B">
        <w:rPr>
          <w:lang w:val="en-US"/>
        </w:rPr>
        <w:t xml:space="preserve"> </w:t>
      </w:r>
      <w:r w:rsidR="00E1596C" w:rsidRPr="00196E3B">
        <w:rPr>
          <w:lang w:val="en-US"/>
        </w:rPr>
        <w:t>necessary properties of the graph such that it can serve as a scheduling graph</w:t>
      </w:r>
      <w:r w:rsidR="00763FCA" w:rsidRPr="00196E3B">
        <w:rPr>
          <w:lang w:val="en-US"/>
        </w:rPr>
        <w:t xml:space="preserve"> </w:t>
      </w:r>
    </w:p>
    <w:p w14:paraId="1EE62DA6" w14:textId="7F71EDD3" w:rsidR="00BC7799" w:rsidRPr="00E1596C" w:rsidRDefault="00E1596C" w:rsidP="00BC7799">
      <w:pPr>
        <w:spacing w:after="0"/>
        <w:ind w:left="1418"/>
        <w:jc w:val="both"/>
        <w:rPr>
          <w:lang w:val="en-US"/>
        </w:rPr>
      </w:pPr>
      <w:r w:rsidRPr="00E1596C">
        <w:rPr>
          <w:lang w:val="en-US"/>
        </w:rPr>
        <w:t xml:space="preserve">- no cycle, </w:t>
      </w:r>
    </w:p>
    <w:p w14:paraId="6D2E7BB7" w14:textId="77A2D1EE" w:rsidR="00763FCA" w:rsidRPr="000C123D" w:rsidRDefault="00E1596C" w:rsidP="00E1596C">
      <w:pPr>
        <w:spacing w:after="0"/>
        <w:ind w:left="1418"/>
        <w:jc w:val="both"/>
        <w:rPr>
          <w:lang w:val="en-US"/>
        </w:rPr>
      </w:pPr>
      <w:r w:rsidRPr="000C123D">
        <w:rPr>
          <w:lang w:val="en-US"/>
        </w:rPr>
        <w:t>- no negative edges.</w:t>
      </w:r>
    </w:p>
    <w:p w14:paraId="2B4D06EE" w14:textId="77777777" w:rsidR="00763FCA" w:rsidRPr="000C123D" w:rsidRDefault="00763FCA" w:rsidP="00E1596C">
      <w:pPr>
        <w:spacing w:after="0"/>
        <w:ind w:left="1418"/>
        <w:jc w:val="both"/>
        <w:rPr>
          <w:lang w:val="en-US"/>
        </w:rPr>
      </w:pPr>
    </w:p>
    <w:p w14:paraId="450F9E38" w14:textId="28EBFFA4" w:rsidR="00763FCA" w:rsidRPr="004D59E9" w:rsidRDefault="00897D3F" w:rsidP="00763FCA">
      <w:pPr>
        <w:pStyle w:val="Paragraphedeliste"/>
        <w:ind w:left="1080"/>
        <w:jc w:val="both"/>
        <w:rPr>
          <w:lang w:val="en-US"/>
        </w:rPr>
      </w:pPr>
      <w:r w:rsidRPr="004D59E9">
        <w:rPr>
          <w:lang w:val="en-US"/>
        </w:rPr>
        <w:t>If those properties are satisfied, compute the calendars</w:t>
      </w:r>
      <w:r w:rsidR="00763FCA" w:rsidRPr="004D59E9">
        <w:rPr>
          <w:lang w:val="en-US"/>
        </w:rPr>
        <w:t>:</w:t>
      </w:r>
    </w:p>
    <w:p w14:paraId="0335A84F" w14:textId="77777777" w:rsidR="00763FCA" w:rsidRPr="004D59E9" w:rsidRDefault="00763FCA" w:rsidP="00763FCA">
      <w:pPr>
        <w:pStyle w:val="Paragraphedeliste"/>
        <w:ind w:left="1080"/>
        <w:jc w:val="both"/>
        <w:rPr>
          <w:lang w:val="en-US"/>
        </w:rPr>
      </w:pPr>
    </w:p>
    <w:p w14:paraId="3C8689A2" w14:textId="40F8DBF3" w:rsidR="00763FCA" w:rsidRPr="004D59E9" w:rsidRDefault="004D59E9" w:rsidP="00763FCA">
      <w:pPr>
        <w:pStyle w:val="Paragraphedeliste"/>
        <w:numPr>
          <w:ilvl w:val="0"/>
          <w:numId w:val="1"/>
        </w:numPr>
        <w:ind w:left="1080"/>
        <w:jc w:val="both"/>
        <w:rPr>
          <w:lang w:val="en-US"/>
        </w:rPr>
      </w:pPr>
      <w:r w:rsidRPr="004D59E9">
        <w:rPr>
          <w:lang w:val="en-US"/>
        </w:rPr>
        <w:t>Compute the ranks for all vertices</w:t>
      </w:r>
      <w:r w:rsidR="00763FCA" w:rsidRPr="004D59E9">
        <w:rPr>
          <w:lang w:val="en-US"/>
        </w:rPr>
        <w:t xml:space="preserve"> </w:t>
      </w:r>
    </w:p>
    <w:p w14:paraId="105AE8C5" w14:textId="270F4EC6" w:rsidR="00763FCA" w:rsidRPr="00EE03A0" w:rsidRDefault="004D59E9" w:rsidP="00763FCA">
      <w:pPr>
        <w:pStyle w:val="Paragraphedeliste"/>
        <w:numPr>
          <w:ilvl w:val="0"/>
          <w:numId w:val="1"/>
        </w:numPr>
        <w:ind w:left="1080"/>
        <w:jc w:val="both"/>
        <w:rPr>
          <w:lang w:val="en-US"/>
        </w:rPr>
      </w:pPr>
      <w:r w:rsidRPr="00EE03A0">
        <w:rPr>
          <w:lang w:val="en-US"/>
        </w:rPr>
        <w:t xml:space="preserve">Compute the earliest dates, the latest dates, and the </w:t>
      </w:r>
      <w:r w:rsidR="00EE03A0" w:rsidRPr="00EE03A0">
        <w:rPr>
          <w:lang w:val="en-US"/>
        </w:rPr>
        <w:t>floats.</w:t>
      </w:r>
    </w:p>
    <w:p w14:paraId="0AA07AAD" w14:textId="6D51989C" w:rsidR="00763FCA" w:rsidRDefault="00EE03A0" w:rsidP="00763FCA">
      <w:pPr>
        <w:ind w:left="1416"/>
        <w:jc w:val="both"/>
        <w:rPr>
          <w:lang w:val="en-US"/>
        </w:rPr>
      </w:pPr>
      <w:r w:rsidRPr="002734D9">
        <w:rPr>
          <w:lang w:val="en-US"/>
        </w:rPr>
        <w:t xml:space="preserve">For the computation of the latest dates, assume that the latest date of the end </w:t>
      </w:r>
      <w:r w:rsidR="002734D9" w:rsidRPr="002734D9">
        <w:rPr>
          <w:lang w:val="en-US"/>
        </w:rPr>
        <w:t xml:space="preserve">of project coincides with its earliest date. </w:t>
      </w:r>
    </w:p>
    <w:p w14:paraId="013F6CA6" w14:textId="77777777" w:rsidR="00BC7799" w:rsidRPr="00BC7799" w:rsidRDefault="00BC7799" w:rsidP="00BC7799">
      <w:pPr>
        <w:pStyle w:val="Paragraphedeliste"/>
        <w:numPr>
          <w:ilvl w:val="0"/>
          <w:numId w:val="1"/>
        </w:numPr>
        <w:ind w:left="1080"/>
        <w:jc w:val="both"/>
        <w:rPr>
          <w:lang w:val="en-US"/>
        </w:rPr>
      </w:pPr>
      <w:r w:rsidRPr="00BC7799">
        <w:rPr>
          <w:lang w:val="en-US"/>
        </w:rPr>
        <w:t>Compute the critical path(s) and display it or them</w:t>
      </w:r>
    </w:p>
    <w:p w14:paraId="6E5893A0" w14:textId="4B939239" w:rsidR="00BC7799" w:rsidRPr="00BC7799" w:rsidRDefault="00BC7799" w:rsidP="00BC7799">
      <w:pPr>
        <w:pStyle w:val="Paragraphedeliste"/>
        <w:jc w:val="both"/>
        <w:rPr>
          <w:lang w:val="en-US"/>
        </w:rPr>
      </w:pPr>
    </w:p>
    <w:p w14:paraId="498EFFA9" w14:textId="313EB2DA" w:rsidR="00763FCA" w:rsidRPr="006F01F9" w:rsidRDefault="003C1EF2" w:rsidP="00763FCA">
      <w:pPr>
        <w:ind w:left="708"/>
        <w:jc w:val="both"/>
        <w:rPr>
          <w:i/>
          <w:iCs/>
          <w:lang w:val="en-US"/>
        </w:rPr>
      </w:pPr>
      <w:r w:rsidRPr="000C123D">
        <w:rPr>
          <w:i/>
          <w:iCs/>
          <w:lang w:val="en-US"/>
        </w:rPr>
        <w:t>Your</w:t>
      </w:r>
      <w:r w:rsidR="002734D9" w:rsidRPr="000C123D">
        <w:rPr>
          <w:i/>
          <w:iCs/>
          <w:lang w:val="en-US"/>
        </w:rPr>
        <w:t xml:space="preserve"> program</w:t>
      </w:r>
      <w:r w:rsidRPr="000C123D">
        <w:rPr>
          <w:i/>
          <w:iCs/>
          <w:lang w:val="en-US"/>
        </w:rPr>
        <w:t xml:space="preserve"> must be capable to </w:t>
      </w:r>
      <w:r w:rsidR="0061551F" w:rsidRPr="000C123D">
        <w:rPr>
          <w:i/>
          <w:iCs/>
          <w:lang w:val="en-US"/>
        </w:rPr>
        <w:t xml:space="preserve">« loop » on the constraint tables you’ve prepared. </w:t>
      </w:r>
      <w:r w:rsidR="00634CF7" w:rsidRPr="000C123D">
        <w:rPr>
          <w:i/>
          <w:iCs/>
          <w:lang w:val="en-US"/>
        </w:rPr>
        <w:t xml:space="preserve">It would be a very bad idea to stop the program and launch it again every time you want to use a different constraint table. </w:t>
      </w:r>
      <w:r w:rsidR="00634CF7" w:rsidRPr="006F01F9">
        <w:rPr>
          <w:i/>
          <w:iCs/>
          <w:lang w:val="en-US"/>
        </w:rPr>
        <w:t xml:space="preserve">If this is the case, it </w:t>
      </w:r>
      <w:r w:rsidR="006F01F9">
        <w:rPr>
          <w:i/>
          <w:iCs/>
          <w:lang w:val="en-US"/>
        </w:rPr>
        <w:t>will</w:t>
      </w:r>
      <w:r w:rsidR="00634CF7" w:rsidRPr="006F01F9">
        <w:rPr>
          <w:i/>
          <w:iCs/>
          <w:lang w:val="en-US"/>
        </w:rPr>
        <w:t xml:space="preserve"> </w:t>
      </w:r>
      <w:r w:rsidR="006F01F9">
        <w:rPr>
          <w:i/>
          <w:iCs/>
          <w:lang w:val="en-US"/>
        </w:rPr>
        <w:t>results in</w:t>
      </w:r>
      <w:r w:rsidR="00634CF7" w:rsidRPr="006F01F9">
        <w:rPr>
          <w:i/>
          <w:iCs/>
          <w:lang w:val="en-US"/>
        </w:rPr>
        <w:t xml:space="preserve"> </w:t>
      </w:r>
      <w:r w:rsidR="006F01F9" w:rsidRPr="006F01F9">
        <w:rPr>
          <w:i/>
          <w:iCs/>
          <w:lang w:val="en-US"/>
        </w:rPr>
        <w:t>p</w:t>
      </w:r>
      <w:r w:rsidR="006F01F9">
        <w:rPr>
          <w:i/>
          <w:iCs/>
          <w:lang w:val="en-US"/>
        </w:rPr>
        <w:t xml:space="preserve">oints off. </w:t>
      </w:r>
    </w:p>
    <w:p w14:paraId="0DF2D4CF" w14:textId="77777777" w:rsidR="00763FCA" w:rsidRPr="006F01F9" w:rsidRDefault="00763FCA" w:rsidP="00763FCA">
      <w:pPr>
        <w:pStyle w:val="Paragraphedeliste"/>
        <w:ind w:left="1080"/>
        <w:rPr>
          <w:lang w:val="en-US"/>
        </w:rPr>
      </w:pPr>
    </w:p>
    <w:p w14:paraId="37DAB795" w14:textId="5825229B" w:rsidR="00763FCA" w:rsidRPr="004C6ED5" w:rsidRDefault="006F01F9" w:rsidP="00763FCA">
      <w:pPr>
        <w:pStyle w:val="Paragraphedeliste"/>
        <w:ind w:left="1080"/>
        <w:rPr>
          <w:lang w:val="en-US"/>
        </w:rPr>
      </w:pPr>
      <w:r w:rsidRPr="004C6ED5">
        <w:rPr>
          <w:lang w:val="en-US"/>
        </w:rPr>
        <w:t xml:space="preserve">The global structure of </w:t>
      </w:r>
      <w:r w:rsidR="004C6ED5" w:rsidRPr="004C6ED5">
        <w:rPr>
          <w:lang w:val="en-US"/>
        </w:rPr>
        <w:t xml:space="preserve">your program can be described by </w:t>
      </w:r>
      <w:r w:rsidR="004C6ED5">
        <w:rPr>
          <w:lang w:val="en-US"/>
        </w:rPr>
        <w:t xml:space="preserve">the following pseudo-code: </w:t>
      </w:r>
    </w:p>
    <w:p w14:paraId="5AF71F94" w14:textId="77777777" w:rsidR="00F3125A" w:rsidRPr="000C123D" w:rsidRDefault="00F3125A" w:rsidP="00763FCA">
      <w:pPr>
        <w:ind w:left="1416"/>
        <w:rPr>
          <w:rFonts w:ascii="Courier New" w:hAnsi="Courier New" w:cs="Courier New"/>
          <w:lang w:val="en-US"/>
        </w:rPr>
      </w:pPr>
    </w:p>
    <w:p w14:paraId="1D38BDD9" w14:textId="7EF63F85" w:rsidR="00763FCA" w:rsidRPr="000C123D" w:rsidRDefault="00760F9E" w:rsidP="00763FCA">
      <w:pPr>
        <w:ind w:left="1416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>BEGIN</w:t>
      </w:r>
    </w:p>
    <w:p w14:paraId="24D7E787" w14:textId="01CF478A" w:rsidR="00763FCA" w:rsidRPr="000C123D" w:rsidRDefault="00760F9E" w:rsidP="00763FCA">
      <w:pPr>
        <w:ind w:left="2124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>WHILE</w:t>
      </w:r>
      <w:r w:rsidR="00F3125A" w:rsidRPr="000C123D">
        <w:rPr>
          <w:rFonts w:ascii="Courier New" w:hAnsi="Courier New" w:cs="Courier New"/>
          <w:lang w:val="en-US"/>
        </w:rPr>
        <w:t xml:space="preserve"> the user </w:t>
      </w:r>
      <w:r w:rsidRPr="000C123D">
        <w:rPr>
          <w:rFonts w:ascii="Courier New" w:hAnsi="Courier New" w:cs="Courier New"/>
          <w:lang w:val="en-US"/>
        </w:rPr>
        <w:t>wants to test a constraint table DO</w:t>
      </w:r>
      <w:r w:rsidR="00763FCA" w:rsidRPr="000C123D">
        <w:rPr>
          <w:rFonts w:ascii="Courier New" w:hAnsi="Courier New" w:cs="Courier New"/>
          <w:lang w:val="en-US"/>
        </w:rPr>
        <w:t xml:space="preserve"> </w:t>
      </w:r>
    </w:p>
    <w:p w14:paraId="09D9FAA4" w14:textId="01A83969" w:rsidR="00763FCA" w:rsidRPr="000C123D" w:rsidRDefault="00760F9E" w:rsidP="00763FCA">
      <w:pPr>
        <w:ind w:left="2832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 xml:space="preserve">Choose the constraint table to work with </w:t>
      </w:r>
    </w:p>
    <w:p w14:paraId="0A711BD4" w14:textId="3F994E46" w:rsidR="00763FCA" w:rsidRPr="000C123D" w:rsidRDefault="00760F9E" w:rsidP="00763FCA">
      <w:pPr>
        <w:ind w:left="2832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 xml:space="preserve">Read </w:t>
      </w:r>
      <w:r w:rsidR="00467F7A" w:rsidRPr="000C123D">
        <w:rPr>
          <w:rFonts w:ascii="Courier New" w:hAnsi="Courier New" w:cs="Courier New"/>
          <w:lang w:val="en-US"/>
        </w:rPr>
        <w:t>it from a file and store it in memory</w:t>
      </w:r>
    </w:p>
    <w:p w14:paraId="30455AF9" w14:textId="4DE535E6" w:rsidR="00763FCA" w:rsidRPr="000C123D" w:rsidRDefault="00467F7A" w:rsidP="00763FCA">
      <w:pPr>
        <w:ind w:left="2832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>Create the matri</w:t>
      </w:r>
      <w:r w:rsidR="00BC7799">
        <w:rPr>
          <w:rFonts w:ascii="Courier New" w:hAnsi="Courier New" w:cs="Courier New"/>
          <w:lang w:val="en-US"/>
        </w:rPr>
        <w:t>x</w:t>
      </w:r>
      <w:r w:rsidRPr="000C123D">
        <w:rPr>
          <w:rFonts w:ascii="Courier New" w:hAnsi="Courier New" w:cs="Courier New"/>
          <w:lang w:val="en-US"/>
        </w:rPr>
        <w:t xml:space="preserve"> </w:t>
      </w:r>
      <w:r w:rsidR="00EF6628" w:rsidRPr="000C123D">
        <w:rPr>
          <w:rFonts w:ascii="Courier New" w:hAnsi="Courier New" w:cs="Courier New"/>
          <w:lang w:val="en-US"/>
        </w:rPr>
        <w:t xml:space="preserve">of the graph corresponding to that constraint table, and display </w:t>
      </w:r>
      <w:r w:rsidR="00BC7799">
        <w:rPr>
          <w:rFonts w:ascii="Courier New" w:hAnsi="Courier New" w:cs="Courier New"/>
          <w:lang w:val="en-US"/>
        </w:rPr>
        <w:t>it</w:t>
      </w:r>
      <w:r w:rsidR="00EF6628" w:rsidRPr="000C123D">
        <w:rPr>
          <w:rFonts w:ascii="Courier New" w:hAnsi="Courier New" w:cs="Courier New"/>
          <w:lang w:val="en-US"/>
        </w:rPr>
        <w:t xml:space="preserve"> </w:t>
      </w:r>
    </w:p>
    <w:p w14:paraId="445E09EA" w14:textId="77777777" w:rsidR="005B221C" w:rsidRPr="000C123D" w:rsidRDefault="005B221C" w:rsidP="00763FCA">
      <w:pPr>
        <w:ind w:left="2832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>Check the properties necessary for the graph to be a scheduling graph</w:t>
      </w:r>
    </w:p>
    <w:p w14:paraId="2E874061" w14:textId="12CBFB46" w:rsidR="00763FCA" w:rsidRPr="000C123D" w:rsidRDefault="005B221C" w:rsidP="00763FCA">
      <w:pPr>
        <w:ind w:left="2832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 xml:space="preserve">IF </w:t>
      </w:r>
      <w:r w:rsidR="003940CA" w:rsidRPr="000C123D">
        <w:rPr>
          <w:rFonts w:ascii="Courier New" w:hAnsi="Courier New" w:cs="Courier New"/>
          <w:lang w:val="en-US"/>
        </w:rPr>
        <w:t>«yes» THEN</w:t>
      </w:r>
    </w:p>
    <w:p w14:paraId="15BD85DC" w14:textId="6A1810C0" w:rsidR="00763FCA" w:rsidRPr="000C123D" w:rsidRDefault="003940CA" w:rsidP="00763FCA">
      <w:pPr>
        <w:ind w:left="3540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>Compute the ranks of all vertices and display them</w:t>
      </w:r>
      <w:r w:rsidR="00776680" w:rsidRPr="000C123D">
        <w:rPr>
          <w:rFonts w:ascii="Courier New" w:hAnsi="Courier New" w:cs="Courier New"/>
          <w:lang w:val="en-US"/>
        </w:rPr>
        <w:t xml:space="preserve"> </w:t>
      </w:r>
    </w:p>
    <w:p w14:paraId="3116E781" w14:textId="77777777" w:rsidR="00902265" w:rsidRPr="000C123D" w:rsidRDefault="00776680" w:rsidP="00763FCA">
      <w:pPr>
        <w:ind w:left="3540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lastRenderedPageBreak/>
        <w:t xml:space="preserve">Compute the earliest dates calendar </w:t>
      </w:r>
      <w:r w:rsidR="00902265" w:rsidRPr="000C123D">
        <w:rPr>
          <w:rFonts w:ascii="Courier New" w:hAnsi="Courier New" w:cs="Courier New"/>
          <w:lang w:val="en-US"/>
        </w:rPr>
        <w:t xml:space="preserve">and the latest dates calendar and display them </w:t>
      </w:r>
    </w:p>
    <w:p w14:paraId="79C60A37" w14:textId="7345E332" w:rsidR="00763FCA" w:rsidRPr="00F1272E" w:rsidRDefault="00902265" w:rsidP="00763FCA">
      <w:pPr>
        <w:ind w:left="3540"/>
        <w:rPr>
          <w:rFonts w:ascii="Courier New" w:hAnsi="Courier New" w:cs="Courier New"/>
          <w:lang w:val="en-US"/>
        </w:rPr>
      </w:pPr>
      <w:r w:rsidRPr="00F1272E">
        <w:rPr>
          <w:rFonts w:ascii="Courier New" w:hAnsi="Courier New" w:cs="Courier New"/>
          <w:lang w:val="en-US"/>
        </w:rPr>
        <w:t>Compute the floats and display the</w:t>
      </w:r>
      <w:r w:rsidR="00F1272E" w:rsidRPr="00F1272E">
        <w:rPr>
          <w:rFonts w:ascii="Courier New" w:hAnsi="Courier New" w:cs="Courier New"/>
          <w:lang w:val="en-US"/>
        </w:rPr>
        <w:t>m</w:t>
      </w:r>
      <w:r w:rsidR="00763FCA" w:rsidRPr="00F1272E">
        <w:rPr>
          <w:rFonts w:ascii="Courier New" w:hAnsi="Courier New" w:cs="Courier New"/>
          <w:lang w:val="en-US"/>
        </w:rPr>
        <w:t xml:space="preserve"> </w:t>
      </w:r>
    </w:p>
    <w:p w14:paraId="3D82DBEA" w14:textId="5B995616" w:rsidR="00763FCA" w:rsidRPr="00DE31B7" w:rsidRDefault="00DE31B7" w:rsidP="00763FCA">
      <w:pPr>
        <w:ind w:left="3540"/>
        <w:rPr>
          <w:rFonts w:ascii="Courier New" w:hAnsi="Courier New" w:cs="Courier New"/>
          <w:lang w:val="en-US"/>
        </w:rPr>
      </w:pPr>
      <w:r w:rsidRPr="00DE31B7">
        <w:rPr>
          <w:rFonts w:ascii="Courier New" w:hAnsi="Courier New" w:cs="Courier New"/>
          <w:lang w:val="en-US"/>
        </w:rPr>
        <w:t xml:space="preserve">Compute the critical path(s) and display it </w:t>
      </w:r>
      <w:r w:rsidR="00FC5FA5">
        <w:rPr>
          <w:rFonts w:ascii="Courier New" w:hAnsi="Courier New" w:cs="Courier New"/>
          <w:lang w:val="en-US"/>
        </w:rPr>
        <w:t>or them</w:t>
      </w:r>
    </w:p>
    <w:p w14:paraId="603B6444" w14:textId="18153453" w:rsidR="00763FCA" w:rsidRPr="000C123D" w:rsidRDefault="00DE31B7" w:rsidP="00763FCA">
      <w:pPr>
        <w:ind w:left="2832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>ENDIF</w:t>
      </w:r>
    </w:p>
    <w:p w14:paraId="72677D07" w14:textId="77777777" w:rsidR="005365AC" w:rsidRPr="000C123D" w:rsidRDefault="00FC5FA5" w:rsidP="005365AC">
      <w:pPr>
        <w:ind w:left="2832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 xml:space="preserve">ELSE </w:t>
      </w:r>
      <w:r w:rsidR="005365AC" w:rsidRPr="000C123D">
        <w:rPr>
          <w:rFonts w:ascii="Courier New" w:hAnsi="Courier New" w:cs="Courier New"/>
          <w:lang w:val="en-US"/>
        </w:rPr>
        <w:t>ask the user if he wants to use another constraint table</w:t>
      </w:r>
    </w:p>
    <w:p w14:paraId="642C4CBD" w14:textId="0B21B35E" w:rsidR="00763FCA" w:rsidRPr="000C123D" w:rsidRDefault="005365AC" w:rsidP="005365AC">
      <w:pPr>
        <w:ind w:left="1416" w:firstLine="708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>ENDWHILE</w:t>
      </w:r>
    </w:p>
    <w:p w14:paraId="1288EA72" w14:textId="32597195" w:rsidR="00763FCA" w:rsidRPr="000C123D" w:rsidRDefault="005365AC" w:rsidP="00763FCA">
      <w:pPr>
        <w:ind w:left="1416"/>
        <w:rPr>
          <w:rFonts w:ascii="Courier New" w:hAnsi="Courier New" w:cs="Courier New"/>
          <w:lang w:val="en-US"/>
        </w:rPr>
      </w:pPr>
      <w:r w:rsidRPr="000C123D">
        <w:rPr>
          <w:rFonts w:ascii="Courier New" w:hAnsi="Courier New" w:cs="Courier New"/>
          <w:lang w:val="en-US"/>
        </w:rPr>
        <w:t>END</w:t>
      </w:r>
    </w:p>
    <w:p w14:paraId="2996CD97" w14:textId="77777777" w:rsidR="00763FCA" w:rsidRPr="000C123D" w:rsidRDefault="00763FCA" w:rsidP="00763FCA">
      <w:pPr>
        <w:ind w:left="708"/>
        <w:rPr>
          <w:lang w:val="en-US"/>
        </w:rPr>
      </w:pPr>
    </w:p>
    <w:p w14:paraId="270711F5" w14:textId="54E55F0F" w:rsidR="00763FCA" w:rsidRPr="004A11FF" w:rsidRDefault="00047858" w:rsidP="00763FCA">
      <w:pPr>
        <w:ind w:left="1416"/>
        <w:jc w:val="both"/>
        <w:rPr>
          <w:color w:val="000000" w:themeColor="text1"/>
          <w:lang w:val="en-US"/>
        </w:rPr>
      </w:pPr>
      <w:r w:rsidRPr="00B96287">
        <w:rPr>
          <w:color w:val="000000" w:themeColor="text1"/>
          <w:lang w:val="en-US"/>
        </w:rPr>
        <w:t xml:space="preserve">It is </w:t>
      </w:r>
      <w:r w:rsidR="004A11FF">
        <w:rPr>
          <w:color w:val="000000" w:themeColor="text1"/>
          <w:lang w:val="en-US"/>
        </w:rPr>
        <w:t>e</w:t>
      </w:r>
      <w:r w:rsidRPr="00B96287">
        <w:rPr>
          <w:color w:val="000000" w:themeColor="text1"/>
          <w:lang w:val="en-US"/>
        </w:rPr>
        <w:t xml:space="preserve">vident that it is possible to </w:t>
      </w:r>
      <w:r w:rsidR="00114714" w:rsidRPr="00B96287">
        <w:rPr>
          <w:color w:val="000000" w:themeColor="text1"/>
          <w:lang w:val="en-US"/>
        </w:rPr>
        <w:t xml:space="preserve">incorporate </w:t>
      </w:r>
      <w:r w:rsidR="002F2B19" w:rsidRPr="00B96287">
        <w:rPr>
          <w:color w:val="000000" w:themeColor="text1"/>
          <w:lang w:val="en-US"/>
        </w:rPr>
        <w:t>detecting the absence</w:t>
      </w:r>
      <w:r w:rsidR="00B96287" w:rsidRPr="00B96287">
        <w:rPr>
          <w:color w:val="000000" w:themeColor="text1"/>
          <w:lang w:val="en-US"/>
        </w:rPr>
        <w:t xml:space="preserve">/presence of a cycle </w:t>
      </w:r>
      <w:r w:rsidR="00F31F62">
        <w:rPr>
          <w:color w:val="000000" w:themeColor="text1"/>
          <w:lang w:val="en-US"/>
        </w:rPr>
        <w:t>and</w:t>
      </w:r>
      <w:r w:rsidR="00B96287">
        <w:rPr>
          <w:color w:val="000000" w:themeColor="text1"/>
          <w:lang w:val="en-US"/>
        </w:rPr>
        <w:t xml:space="preserve"> </w:t>
      </w:r>
      <w:r w:rsidR="002F2B19" w:rsidRPr="00B96287">
        <w:rPr>
          <w:color w:val="000000" w:themeColor="text1"/>
          <w:lang w:val="en-US"/>
        </w:rPr>
        <w:t>finding the ranks</w:t>
      </w:r>
      <w:r w:rsidR="00F31F62">
        <w:rPr>
          <w:color w:val="000000" w:themeColor="text1"/>
          <w:lang w:val="en-US"/>
        </w:rPr>
        <w:t xml:space="preserve"> in one algorithm</w:t>
      </w:r>
      <w:r w:rsidR="00B96287">
        <w:rPr>
          <w:color w:val="000000" w:themeColor="text1"/>
          <w:lang w:val="en-US"/>
        </w:rPr>
        <w:t xml:space="preserve">. </w:t>
      </w:r>
      <w:r w:rsidR="00274FD9">
        <w:rPr>
          <w:color w:val="000000" w:themeColor="text1"/>
          <w:lang w:val="en-US"/>
        </w:rPr>
        <w:t xml:space="preserve">However, you should display the ranks only in the absence of </w:t>
      </w:r>
      <w:r w:rsidR="00AB3C83">
        <w:rPr>
          <w:color w:val="000000" w:themeColor="text1"/>
          <w:lang w:val="en-US"/>
        </w:rPr>
        <w:t>a cycle (s)</w:t>
      </w:r>
    </w:p>
    <w:p w14:paraId="5548995A" w14:textId="77777777" w:rsidR="00763FCA" w:rsidRPr="004A11FF" w:rsidRDefault="00763FCA" w:rsidP="00763FCA">
      <w:pPr>
        <w:rPr>
          <w:lang w:val="en-US"/>
        </w:rPr>
      </w:pPr>
    </w:p>
    <w:p w14:paraId="5D2FF81F" w14:textId="7AB8B04D" w:rsidR="00763FCA" w:rsidRPr="000C123D" w:rsidRDefault="00AB3C83" w:rsidP="00763FCA">
      <w:pPr>
        <w:keepNext/>
        <w:rPr>
          <w:i/>
          <w:lang w:val="en-US"/>
        </w:rPr>
      </w:pPr>
      <w:r>
        <w:rPr>
          <w:i/>
          <w:lang w:val="en-US"/>
        </w:rPr>
        <w:t xml:space="preserve">Execution </w:t>
      </w:r>
      <w:r w:rsidR="00763FCA" w:rsidRPr="000C123D">
        <w:rPr>
          <w:i/>
          <w:lang w:val="en-US"/>
        </w:rPr>
        <w:t xml:space="preserve">Traces </w:t>
      </w:r>
    </w:p>
    <w:p w14:paraId="144EA2B8" w14:textId="77777777" w:rsidR="00763FCA" w:rsidRPr="000C123D" w:rsidRDefault="00763FCA" w:rsidP="00763FCA">
      <w:pPr>
        <w:keepNext/>
        <w:rPr>
          <w:lang w:val="en-US"/>
        </w:rPr>
      </w:pPr>
    </w:p>
    <w:p w14:paraId="27C51E13" w14:textId="19A10EDF" w:rsidR="00763FCA" w:rsidRPr="008F6C4B" w:rsidRDefault="00DA4872" w:rsidP="008F6C4B">
      <w:pPr>
        <w:keepNext/>
        <w:spacing w:after="0"/>
        <w:ind w:left="709"/>
        <w:rPr>
          <w:lang w:val="en-US"/>
        </w:rPr>
      </w:pPr>
      <w:r w:rsidRPr="00A57B95">
        <w:rPr>
          <w:lang w:val="en-US"/>
        </w:rPr>
        <w:t xml:space="preserve">Each of the  steps should be accompanied by </w:t>
      </w:r>
      <w:r w:rsidR="00A57B95" w:rsidRPr="00A57B95">
        <w:rPr>
          <w:lang w:val="en-US"/>
        </w:rPr>
        <w:t xml:space="preserve">displaying the traces of </w:t>
      </w:r>
      <w:r w:rsidR="00A57B95">
        <w:rPr>
          <w:lang w:val="en-US"/>
        </w:rPr>
        <w:t xml:space="preserve">what is being computed. </w:t>
      </w:r>
      <w:r w:rsidR="00A57B95" w:rsidRPr="008F6C4B">
        <w:rPr>
          <w:lang w:val="en-US"/>
        </w:rPr>
        <w:t xml:space="preserve">Here’s one example, which corresponds to the following constraint table: </w:t>
      </w:r>
    </w:p>
    <w:p w14:paraId="501F7F57" w14:textId="77777777" w:rsidR="00763FCA" w:rsidRPr="000C123D" w:rsidRDefault="00763FCA" w:rsidP="008F6C4B">
      <w:pPr>
        <w:keepNext/>
        <w:spacing w:after="0"/>
        <w:ind w:left="709"/>
        <w:rPr>
          <w:lang w:val="en-US"/>
        </w:rPr>
      </w:pPr>
      <w:r w:rsidRPr="008F6C4B">
        <w:rPr>
          <w:lang w:val="en-US"/>
        </w:rPr>
        <w:tab/>
      </w:r>
      <w:r w:rsidRPr="000C123D">
        <w:rPr>
          <w:lang w:val="en-US"/>
        </w:rPr>
        <w:t xml:space="preserve">1 1 </w:t>
      </w:r>
    </w:p>
    <w:p w14:paraId="63650E89" w14:textId="77777777" w:rsidR="00763FCA" w:rsidRPr="000C123D" w:rsidRDefault="00763FCA" w:rsidP="008F6C4B">
      <w:pPr>
        <w:keepNext/>
        <w:spacing w:after="0"/>
        <w:ind w:left="709"/>
        <w:rPr>
          <w:lang w:val="en-US"/>
        </w:rPr>
      </w:pPr>
      <w:r w:rsidRPr="000C123D">
        <w:rPr>
          <w:lang w:val="en-US"/>
        </w:rPr>
        <w:tab/>
        <w:t>2 2</w:t>
      </w:r>
    </w:p>
    <w:p w14:paraId="36EB871F" w14:textId="77777777" w:rsidR="00763FCA" w:rsidRPr="000C123D" w:rsidRDefault="00763FCA" w:rsidP="008F6C4B">
      <w:pPr>
        <w:keepNext/>
        <w:spacing w:after="0"/>
        <w:ind w:left="709"/>
        <w:rPr>
          <w:lang w:val="en-US"/>
        </w:rPr>
      </w:pPr>
      <w:r w:rsidRPr="000C123D">
        <w:rPr>
          <w:lang w:val="en-US"/>
        </w:rPr>
        <w:tab/>
        <w:t>3 3 1</w:t>
      </w:r>
    </w:p>
    <w:p w14:paraId="04AB7294" w14:textId="77777777" w:rsidR="00763FCA" w:rsidRPr="000C123D" w:rsidRDefault="00763FCA" w:rsidP="008F6C4B">
      <w:pPr>
        <w:keepNext/>
        <w:spacing w:after="0"/>
        <w:ind w:left="709"/>
        <w:rPr>
          <w:lang w:val="en-US"/>
        </w:rPr>
      </w:pPr>
      <w:r w:rsidRPr="000C123D">
        <w:rPr>
          <w:lang w:val="en-US"/>
        </w:rPr>
        <w:tab/>
        <w:t>4 4 1 2</w:t>
      </w:r>
    </w:p>
    <w:p w14:paraId="405741BA" w14:textId="77777777" w:rsidR="00763FCA" w:rsidRPr="000C123D" w:rsidRDefault="00763FCA" w:rsidP="008F6C4B">
      <w:pPr>
        <w:keepNext/>
        <w:spacing w:after="0"/>
        <w:ind w:left="709"/>
        <w:rPr>
          <w:lang w:val="en-US"/>
        </w:rPr>
      </w:pPr>
      <w:r w:rsidRPr="000C123D">
        <w:rPr>
          <w:lang w:val="en-US"/>
        </w:rPr>
        <w:tab/>
        <w:t>5 5 2 4</w:t>
      </w:r>
    </w:p>
    <w:p w14:paraId="6E814B9E" w14:textId="4A294D47" w:rsidR="00763FCA" w:rsidRPr="00EB46C6" w:rsidRDefault="008F6C4B" w:rsidP="008F6C4B">
      <w:pPr>
        <w:keepNext/>
        <w:spacing w:after="0"/>
        <w:ind w:left="709"/>
        <w:jc w:val="both"/>
        <w:rPr>
          <w:lang w:val="en-US"/>
        </w:rPr>
      </w:pPr>
      <w:r w:rsidRPr="003A3460">
        <w:rPr>
          <w:lang w:val="en-US"/>
        </w:rPr>
        <w:t>We’ll</w:t>
      </w:r>
      <w:r w:rsidR="00CD3798" w:rsidRPr="003A3460">
        <w:rPr>
          <w:lang w:val="en-US"/>
        </w:rPr>
        <w:t xml:space="preserve"> give here an example of display for the three first steps, </w:t>
      </w:r>
      <w:r w:rsidR="003A3460" w:rsidRPr="003A3460">
        <w:rPr>
          <w:lang w:val="en-US"/>
        </w:rPr>
        <w:t xml:space="preserve">and the display for </w:t>
      </w:r>
      <w:r w:rsidR="00CD3798" w:rsidRPr="003A3460">
        <w:rPr>
          <w:lang w:val="en-US"/>
        </w:rPr>
        <w:t xml:space="preserve">the other steps </w:t>
      </w:r>
      <w:r w:rsidR="00EB46C6">
        <w:rPr>
          <w:lang w:val="en-US"/>
        </w:rPr>
        <w:t>s</w:t>
      </w:r>
      <w:r w:rsidR="003A3460" w:rsidRPr="003A3460">
        <w:rPr>
          <w:lang w:val="en-US"/>
        </w:rPr>
        <w:t>hould re</w:t>
      </w:r>
      <w:r w:rsidR="00EB46C6">
        <w:rPr>
          <w:lang w:val="en-US"/>
        </w:rPr>
        <w:t>s</w:t>
      </w:r>
      <w:r w:rsidR="003A3460" w:rsidRPr="003A3460">
        <w:rPr>
          <w:lang w:val="en-US"/>
        </w:rPr>
        <w:t>pect the same principle of legi</w:t>
      </w:r>
      <w:r w:rsidR="003A3460">
        <w:rPr>
          <w:lang w:val="en-US"/>
        </w:rPr>
        <w:t xml:space="preserve">bility. </w:t>
      </w:r>
    </w:p>
    <w:p w14:paraId="13E85A36" w14:textId="77777777" w:rsidR="00763FCA" w:rsidRPr="00EB46C6" w:rsidRDefault="00763FCA" w:rsidP="00763FCA">
      <w:pPr>
        <w:keepNext/>
        <w:ind w:left="708"/>
        <w:rPr>
          <w:lang w:val="en-US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22"/>
        <w:gridCol w:w="7530"/>
      </w:tblGrid>
      <w:tr w:rsidR="00763FCA" w:rsidRPr="00E46128" w14:paraId="464577FB" w14:textId="77777777" w:rsidTr="00F776FE">
        <w:tc>
          <w:tcPr>
            <w:tcW w:w="847" w:type="dxa"/>
          </w:tcPr>
          <w:p w14:paraId="53D99645" w14:textId="2FAD6AF5" w:rsidR="00763FCA" w:rsidRPr="005252A2" w:rsidRDefault="00875A26" w:rsidP="00F776FE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181" w:type="dxa"/>
          </w:tcPr>
          <w:p w14:paraId="5D66A7F0" w14:textId="040668F5" w:rsidR="00763FCA" w:rsidRPr="00CB0DF2" w:rsidRDefault="00875A26" w:rsidP="00F776FE">
            <w:pPr>
              <w:jc w:val="both"/>
              <w:rPr>
                <w:lang w:val="en-US"/>
              </w:rPr>
            </w:pPr>
            <w:r w:rsidRPr="00CB0DF2">
              <w:rPr>
                <w:lang w:val="en-US"/>
              </w:rPr>
              <w:t>Example of the</w:t>
            </w:r>
            <w:r w:rsidR="00763FCA" w:rsidRPr="00CB0DF2">
              <w:rPr>
                <w:lang w:val="en-US"/>
              </w:rPr>
              <w:t xml:space="preserve"> trace (</w:t>
            </w:r>
            <w:r w:rsidRPr="00CB0DF2">
              <w:rPr>
                <w:lang w:val="en-US"/>
              </w:rPr>
              <w:t>this is just an ex</w:t>
            </w:r>
            <w:r w:rsidR="00AB3C83">
              <w:rPr>
                <w:lang w:val="en-US"/>
              </w:rPr>
              <w:t>a</w:t>
            </w:r>
            <w:r w:rsidRPr="00CB0DF2">
              <w:rPr>
                <w:lang w:val="en-US"/>
              </w:rPr>
              <w:t>mple</w:t>
            </w:r>
            <w:r w:rsidR="00CB0DF2" w:rsidRPr="00CB0DF2">
              <w:rPr>
                <w:lang w:val="en-US"/>
              </w:rPr>
              <w:t xml:space="preserve"> : you can do what you want given that it allows one to understand what is </w:t>
            </w:r>
            <w:r w:rsidR="00CB0DF2">
              <w:rPr>
                <w:lang w:val="en-US"/>
              </w:rPr>
              <w:t>being done fast and without any problem</w:t>
            </w:r>
            <w:r w:rsidR="002A05C5">
              <w:rPr>
                <w:lang w:val="en-US"/>
              </w:rPr>
              <w:t xml:space="preserve">) </w:t>
            </w:r>
          </w:p>
        </w:tc>
      </w:tr>
      <w:tr w:rsidR="00763FCA" w:rsidRPr="005252A2" w14:paraId="1036D60B" w14:textId="77777777" w:rsidTr="00F776FE">
        <w:tc>
          <w:tcPr>
            <w:tcW w:w="847" w:type="dxa"/>
          </w:tcPr>
          <w:p w14:paraId="7218B132" w14:textId="77777777" w:rsidR="00763FCA" w:rsidRPr="005252A2" w:rsidRDefault="00763FCA" w:rsidP="00F776FE">
            <w:pPr>
              <w:rPr>
                <w:lang w:val="en-US"/>
              </w:rPr>
            </w:pPr>
            <w:r w:rsidRPr="005252A2">
              <w:rPr>
                <w:lang w:val="en-US"/>
              </w:rPr>
              <w:t>1</w:t>
            </w:r>
          </w:p>
        </w:tc>
        <w:tc>
          <w:tcPr>
            <w:tcW w:w="8181" w:type="dxa"/>
          </w:tcPr>
          <w:p w14:paraId="3852C346" w14:textId="1F92328B" w:rsidR="00763FCA" w:rsidRPr="006A592F" w:rsidRDefault="004F1BFE" w:rsidP="00F776FE">
            <w:pPr>
              <w:ind w:left="708"/>
              <w:rPr>
                <w:i/>
                <w:lang w:val="en-US"/>
              </w:rPr>
            </w:pPr>
            <w:r w:rsidRPr="006A592F">
              <w:rPr>
                <w:i/>
                <w:lang w:val="en-US"/>
              </w:rPr>
              <w:t xml:space="preserve">Displaying </w:t>
            </w:r>
            <w:r w:rsidR="00C20511" w:rsidRPr="006A592F">
              <w:rPr>
                <w:i/>
                <w:lang w:val="en-US"/>
              </w:rPr>
              <w:t>the</w:t>
            </w:r>
            <w:r w:rsidR="00E81C14" w:rsidRPr="006A592F">
              <w:rPr>
                <w:i/>
                <w:lang w:val="en-US"/>
              </w:rPr>
              <w:t xml:space="preserve"> </w:t>
            </w:r>
            <w:r w:rsidR="00C20511" w:rsidRPr="006A592F">
              <w:rPr>
                <w:i/>
                <w:lang w:val="en-US"/>
              </w:rPr>
              <w:t xml:space="preserve">graph </w:t>
            </w:r>
            <w:r w:rsidR="006A592F">
              <w:rPr>
                <w:i/>
                <w:lang w:val="en-US"/>
              </w:rPr>
              <w:t xml:space="preserve">in form of triplets, </w:t>
            </w:r>
            <w:r w:rsidR="00E81C14" w:rsidRPr="006A592F">
              <w:rPr>
                <w:i/>
                <w:lang w:val="en-US"/>
              </w:rPr>
              <w:t xml:space="preserve">edge by edge, for example: </w:t>
            </w:r>
          </w:p>
          <w:p w14:paraId="5A1A34DC" w14:textId="65EE3F55" w:rsidR="00763FCA" w:rsidRPr="004D165C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4D165C">
              <w:rPr>
                <w:rFonts w:ascii="Courier New" w:hAnsi="Courier New" w:cs="Courier New"/>
                <w:lang w:val="en-US"/>
              </w:rPr>
              <w:t xml:space="preserve">* </w:t>
            </w:r>
            <w:r w:rsidR="001F11BD" w:rsidRPr="004D165C">
              <w:rPr>
                <w:rFonts w:ascii="Courier New" w:hAnsi="Courier New" w:cs="Courier New"/>
                <w:lang w:val="en-US"/>
              </w:rPr>
              <w:t>Creating the scheduling graph</w:t>
            </w:r>
            <w:r w:rsidRPr="004D165C">
              <w:rPr>
                <w:rFonts w:ascii="Courier New" w:hAnsi="Courier New" w:cs="Courier New"/>
                <w:lang w:val="en-US"/>
              </w:rPr>
              <w:t>:</w:t>
            </w:r>
          </w:p>
          <w:p w14:paraId="3A6AD35C" w14:textId="53771504" w:rsidR="00763FCA" w:rsidRPr="004D165C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4D165C">
              <w:rPr>
                <w:rFonts w:ascii="Courier New" w:hAnsi="Courier New" w:cs="Courier New"/>
                <w:lang w:val="en-US"/>
              </w:rPr>
              <w:t xml:space="preserve">7 </w:t>
            </w:r>
            <w:r w:rsidR="004D165C" w:rsidRPr="004D165C">
              <w:rPr>
                <w:rFonts w:ascii="Courier New" w:hAnsi="Courier New" w:cs="Courier New"/>
                <w:lang w:val="en-US"/>
              </w:rPr>
              <w:t>ve</w:t>
            </w:r>
            <w:r w:rsidR="004D165C">
              <w:rPr>
                <w:rFonts w:ascii="Courier New" w:hAnsi="Courier New" w:cs="Courier New"/>
                <w:lang w:val="en-US"/>
              </w:rPr>
              <w:t>rtices</w:t>
            </w:r>
          </w:p>
          <w:p w14:paraId="2F3B386E" w14:textId="62ECCC82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0C123D">
              <w:rPr>
                <w:rFonts w:ascii="Courier New" w:hAnsi="Courier New" w:cs="Courier New"/>
                <w:lang w:val="en-US"/>
              </w:rPr>
              <w:t xml:space="preserve">9 </w:t>
            </w:r>
            <w:r w:rsidR="004D165C" w:rsidRPr="000C123D">
              <w:rPr>
                <w:rFonts w:ascii="Courier New" w:hAnsi="Courier New" w:cs="Courier New"/>
                <w:lang w:val="en-US"/>
              </w:rPr>
              <w:t>edges</w:t>
            </w:r>
          </w:p>
          <w:p w14:paraId="0DF09CCB" w14:textId="77777777" w:rsidR="00763FCA" w:rsidRPr="005252A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5252A2">
              <w:rPr>
                <w:rFonts w:ascii="Courier New" w:hAnsi="Courier New" w:cs="Courier New"/>
                <w:lang w:val="en-US"/>
              </w:rPr>
              <w:t>0 -&gt; 1 = 0</w:t>
            </w:r>
          </w:p>
          <w:p w14:paraId="62BBE080" w14:textId="77777777" w:rsidR="00763FCA" w:rsidRPr="005252A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5252A2">
              <w:rPr>
                <w:rFonts w:ascii="Courier New" w:hAnsi="Courier New" w:cs="Courier New"/>
                <w:lang w:val="en-US"/>
              </w:rPr>
              <w:t>0 -&gt; 2 = 0</w:t>
            </w:r>
          </w:p>
          <w:p w14:paraId="5CA076A6" w14:textId="77777777" w:rsidR="00763FCA" w:rsidRPr="005252A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5252A2">
              <w:rPr>
                <w:rFonts w:ascii="Courier New" w:hAnsi="Courier New" w:cs="Courier New"/>
                <w:lang w:val="en-US"/>
              </w:rPr>
              <w:t>1 -&gt; 3 = 1</w:t>
            </w:r>
          </w:p>
          <w:p w14:paraId="12F4AA94" w14:textId="77777777" w:rsidR="00763FCA" w:rsidRPr="005252A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5252A2">
              <w:rPr>
                <w:rFonts w:ascii="Courier New" w:hAnsi="Courier New" w:cs="Courier New"/>
                <w:lang w:val="en-US"/>
              </w:rPr>
              <w:t>1 -&gt; 4 = 1</w:t>
            </w:r>
          </w:p>
          <w:p w14:paraId="4F40B54C" w14:textId="77777777" w:rsidR="00763FCA" w:rsidRPr="005252A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5252A2">
              <w:rPr>
                <w:rFonts w:ascii="Courier New" w:hAnsi="Courier New" w:cs="Courier New"/>
                <w:lang w:val="en-US"/>
              </w:rPr>
              <w:t>2 -&gt; 4 = 2</w:t>
            </w:r>
          </w:p>
          <w:p w14:paraId="00781408" w14:textId="77777777" w:rsidR="00763FCA" w:rsidRPr="005252A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5252A2">
              <w:rPr>
                <w:rFonts w:ascii="Courier New" w:hAnsi="Courier New" w:cs="Courier New"/>
                <w:lang w:val="en-US"/>
              </w:rPr>
              <w:t>2 -&gt; 5 = 2</w:t>
            </w:r>
          </w:p>
          <w:p w14:paraId="19A52E35" w14:textId="77777777" w:rsidR="00763FCA" w:rsidRPr="005252A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5252A2">
              <w:rPr>
                <w:rFonts w:ascii="Courier New" w:hAnsi="Courier New" w:cs="Courier New"/>
                <w:lang w:val="en-US"/>
              </w:rPr>
              <w:t>3 -&gt; 6 = 3</w:t>
            </w:r>
          </w:p>
          <w:p w14:paraId="70EA5CAD" w14:textId="77777777" w:rsidR="00763FCA" w:rsidRPr="005252A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5252A2">
              <w:rPr>
                <w:rFonts w:ascii="Courier New" w:hAnsi="Courier New" w:cs="Courier New"/>
                <w:lang w:val="en-US"/>
              </w:rPr>
              <w:t>4 -&gt; 5 = 4</w:t>
            </w:r>
          </w:p>
          <w:p w14:paraId="69F251BE" w14:textId="77777777" w:rsidR="00763FCA" w:rsidRPr="005252A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5252A2">
              <w:rPr>
                <w:rFonts w:ascii="Courier New" w:hAnsi="Courier New" w:cs="Courier New"/>
                <w:lang w:val="en-US"/>
              </w:rPr>
              <w:t>5 -&gt; 6 = 5</w:t>
            </w:r>
          </w:p>
        </w:tc>
      </w:tr>
      <w:tr w:rsidR="00763FCA" w:rsidRPr="00E46128" w14:paraId="4B22E5F2" w14:textId="77777777" w:rsidTr="00F776FE">
        <w:tc>
          <w:tcPr>
            <w:tcW w:w="847" w:type="dxa"/>
          </w:tcPr>
          <w:p w14:paraId="22BE2CAE" w14:textId="77777777" w:rsidR="00763FCA" w:rsidRPr="005252A2" w:rsidRDefault="00763FCA" w:rsidP="00F776FE">
            <w:pPr>
              <w:rPr>
                <w:lang w:val="en-US"/>
              </w:rPr>
            </w:pPr>
            <w:r w:rsidRPr="005252A2">
              <w:rPr>
                <w:lang w:val="en-US"/>
              </w:rPr>
              <w:lastRenderedPageBreak/>
              <w:t>2</w:t>
            </w:r>
          </w:p>
        </w:tc>
        <w:tc>
          <w:tcPr>
            <w:tcW w:w="8181" w:type="dxa"/>
          </w:tcPr>
          <w:p w14:paraId="74C4CA07" w14:textId="79D77870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0C123D">
              <w:rPr>
                <w:rFonts w:ascii="Courier New" w:hAnsi="Courier New" w:cs="Courier New"/>
                <w:lang w:val="en-US"/>
              </w:rPr>
              <w:t>Repr</w:t>
            </w:r>
            <w:r w:rsidR="004D165C" w:rsidRPr="000C123D">
              <w:rPr>
                <w:rFonts w:ascii="Courier New" w:hAnsi="Courier New" w:cs="Courier New"/>
                <w:lang w:val="en-US"/>
              </w:rPr>
              <w:t>e</w:t>
            </w:r>
            <w:r w:rsidRPr="000C123D">
              <w:rPr>
                <w:rFonts w:ascii="Courier New" w:hAnsi="Courier New" w:cs="Courier New"/>
                <w:lang w:val="en-US"/>
              </w:rPr>
              <w:t xml:space="preserve">sentation </w:t>
            </w:r>
            <w:r w:rsidR="004D165C" w:rsidRPr="000C123D">
              <w:rPr>
                <w:rFonts w:ascii="Courier New" w:hAnsi="Courier New" w:cs="Courier New"/>
                <w:lang w:val="en-US"/>
              </w:rPr>
              <w:t>of the</w:t>
            </w:r>
            <w:r w:rsidRPr="000C123D">
              <w:rPr>
                <w:rFonts w:ascii="Courier New" w:hAnsi="Courier New" w:cs="Courier New"/>
                <w:lang w:val="en-US"/>
              </w:rPr>
              <w:t xml:space="preserve"> graph</w:t>
            </w:r>
            <w:r w:rsidR="004D165C" w:rsidRPr="000C123D">
              <w:rPr>
                <w:rFonts w:ascii="Courier New" w:hAnsi="Courier New" w:cs="Courier New"/>
                <w:lang w:val="en-US"/>
              </w:rPr>
              <w:t xml:space="preserve"> in a </w:t>
            </w:r>
            <w:r w:rsidR="00915DD8">
              <w:rPr>
                <w:rFonts w:ascii="Courier New" w:hAnsi="Courier New" w:cs="Courier New"/>
                <w:lang w:val="en-US"/>
              </w:rPr>
              <w:t xml:space="preserve">value </w:t>
            </w:r>
            <w:r w:rsidR="004D165C" w:rsidRPr="000C123D">
              <w:rPr>
                <w:rFonts w:ascii="Courier New" w:hAnsi="Courier New" w:cs="Courier New"/>
                <w:lang w:val="en-US"/>
              </w:rPr>
              <w:t>matrix form</w:t>
            </w:r>
          </w:p>
          <w:p w14:paraId="7002769B" w14:textId="77777777" w:rsidR="00763FCA" w:rsidRPr="0048717B" w:rsidRDefault="00763FCA" w:rsidP="00F776FE">
            <w:pPr>
              <w:rPr>
                <w:rFonts w:ascii="Courier New" w:hAnsi="Courier New" w:cs="Courier New"/>
                <w:lang w:val="en-US"/>
              </w:rPr>
            </w:pPr>
          </w:p>
          <w:p w14:paraId="298D1704" w14:textId="3C129D2C" w:rsidR="00763FCA" w:rsidRPr="0048717B" w:rsidRDefault="004D165C" w:rsidP="00F776FE">
            <w:pPr>
              <w:rPr>
                <w:rFonts w:ascii="Courier New" w:hAnsi="Courier New" w:cs="Courier New"/>
                <w:lang w:val="en-US"/>
              </w:rPr>
            </w:pPr>
            <w:r w:rsidRPr="0048717B">
              <w:rPr>
                <w:rFonts w:ascii="Courier New" w:hAnsi="Courier New" w:cs="Courier New"/>
                <w:lang w:val="en-US"/>
              </w:rPr>
              <w:t xml:space="preserve">Value </w:t>
            </w:r>
            <w:r w:rsidR="00763FCA" w:rsidRPr="0048717B">
              <w:rPr>
                <w:rFonts w:ascii="Courier New" w:hAnsi="Courier New" w:cs="Courier New"/>
                <w:lang w:val="en-US"/>
              </w:rPr>
              <w:t>Matri</w:t>
            </w:r>
            <w:r w:rsidRPr="0048717B">
              <w:rPr>
                <w:rFonts w:ascii="Courier New" w:hAnsi="Courier New" w:cs="Courier New"/>
                <w:lang w:val="en-US"/>
              </w:rPr>
              <w:t>x</w:t>
            </w:r>
          </w:p>
          <w:p w14:paraId="24B8ADED" w14:textId="77777777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48717B">
              <w:rPr>
                <w:rFonts w:ascii="Courier New" w:hAnsi="Courier New" w:cs="Courier New"/>
                <w:lang w:val="en-US"/>
              </w:rPr>
              <w:t xml:space="preserve">   </w:t>
            </w:r>
            <w:r w:rsidRPr="000C123D">
              <w:rPr>
                <w:rFonts w:ascii="Courier New" w:hAnsi="Courier New" w:cs="Courier New"/>
                <w:lang w:val="en-US"/>
              </w:rPr>
              <w:t xml:space="preserve">0  1  2  3  4  5  6 </w:t>
            </w:r>
          </w:p>
          <w:p w14:paraId="5BF51CC9" w14:textId="77777777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0C123D">
              <w:rPr>
                <w:rFonts w:ascii="Courier New" w:hAnsi="Courier New" w:cs="Courier New"/>
                <w:lang w:val="en-US"/>
              </w:rPr>
              <w:t xml:space="preserve">0  *  0  0  *  *  *  * </w:t>
            </w:r>
          </w:p>
          <w:p w14:paraId="655E33FE" w14:textId="77777777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0C123D">
              <w:rPr>
                <w:rFonts w:ascii="Courier New" w:hAnsi="Courier New" w:cs="Courier New"/>
                <w:lang w:val="en-US"/>
              </w:rPr>
              <w:t>1  *  *  *  1  1  *  *</w:t>
            </w:r>
          </w:p>
          <w:p w14:paraId="69FD8378" w14:textId="77777777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0C123D">
              <w:rPr>
                <w:rFonts w:ascii="Courier New" w:hAnsi="Courier New" w:cs="Courier New"/>
                <w:lang w:val="en-US"/>
              </w:rPr>
              <w:t>2  *  *  *  *  2  2  *</w:t>
            </w:r>
          </w:p>
          <w:p w14:paraId="3DA97786" w14:textId="77777777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0C123D">
              <w:rPr>
                <w:rFonts w:ascii="Courier New" w:hAnsi="Courier New" w:cs="Courier New"/>
                <w:lang w:val="en-US"/>
              </w:rPr>
              <w:t>3  *  *  *  *  *  *  3</w:t>
            </w:r>
          </w:p>
          <w:p w14:paraId="295B1CDC" w14:textId="77777777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0C123D">
              <w:rPr>
                <w:rFonts w:ascii="Courier New" w:hAnsi="Courier New" w:cs="Courier New"/>
                <w:lang w:val="en-US"/>
              </w:rPr>
              <w:t>4  *  *  *  *  *  4  *</w:t>
            </w:r>
          </w:p>
          <w:p w14:paraId="276EDAD9" w14:textId="77777777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0C123D">
              <w:rPr>
                <w:rFonts w:ascii="Courier New" w:hAnsi="Courier New" w:cs="Courier New"/>
                <w:lang w:val="en-US"/>
              </w:rPr>
              <w:t>5  *  *  *  *  *  *  5</w:t>
            </w:r>
          </w:p>
          <w:p w14:paraId="62CE6FC7" w14:textId="77777777" w:rsidR="00763FCA" w:rsidRPr="000C123D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0C123D">
              <w:rPr>
                <w:rFonts w:ascii="Courier New" w:hAnsi="Courier New" w:cs="Courier New"/>
                <w:lang w:val="en-US"/>
              </w:rPr>
              <w:t>6  *  *  *  *  *  *  *</w:t>
            </w:r>
          </w:p>
          <w:p w14:paraId="1C6789EC" w14:textId="2CE811CA" w:rsidR="00763FCA" w:rsidRPr="000C123D" w:rsidRDefault="00763FCA" w:rsidP="00F776FE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875EA9">
              <w:rPr>
                <w:rFonts w:ascii="Courier New" w:hAnsi="Courier New" w:cs="Courier New"/>
                <w:i/>
                <w:iCs/>
                <w:lang w:val="en-US"/>
              </w:rPr>
              <w:t>(</w:t>
            </w:r>
            <w:r w:rsidR="00D70982" w:rsidRPr="00875EA9">
              <w:rPr>
                <w:rFonts w:ascii="Courier New" w:hAnsi="Courier New" w:cs="Courier New"/>
                <w:i/>
                <w:iCs/>
                <w:lang w:val="en-US"/>
              </w:rPr>
              <w:t>make sure that the matri</w:t>
            </w:r>
            <w:r w:rsidR="00AB3C83">
              <w:rPr>
                <w:rFonts w:ascii="Courier New" w:hAnsi="Courier New" w:cs="Courier New"/>
                <w:i/>
                <w:iCs/>
                <w:lang w:val="en-US"/>
              </w:rPr>
              <w:t>x</w:t>
            </w:r>
            <w:r w:rsidR="00D70982" w:rsidRPr="00875EA9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="00AB3C83">
              <w:rPr>
                <w:rFonts w:ascii="Courier New" w:hAnsi="Courier New" w:cs="Courier New"/>
                <w:i/>
                <w:iCs/>
                <w:lang w:val="en-US"/>
              </w:rPr>
              <w:t>is</w:t>
            </w:r>
            <w:r w:rsidR="00D70982" w:rsidRPr="00875EA9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="00875EA9" w:rsidRPr="00875EA9">
              <w:rPr>
                <w:rFonts w:ascii="Courier New" w:hAnsi="Courier New" w:cs="Courier New"/>
                <w:i/>
                <w:iCs/>
                <w:lang w:val="en-US"/>
              </w:rPr>
              <w:t>p</w:t>
            </w:r>
            <w:r w:rsidR="00875EA9">
              <w:rPr>
                <w:rFonts w:ascii="Courier New" w:hAnsi="Courier New" w:cs="Courier New"/>
                <w:i/>
                <w:iCs/>
                <w:lang w:val="en-US"/>
              </w:rPr>
              <w:t xml:space="preserve">roperly </w:t>
            </w:r>
            <w:r w:rsidR="00D70982" w:rsidRPr="00875EA9">
              <w:rPr>
                <w:rFonts w:ascii="Courier New" w:hAnsi="Courier New" w:cs="Courier New"/>
                <w:i/>
                <w:iCs/>
                <w:lang w:val="en-US"/>
              </w:rPr>
              <w:t>displayed</w:t>
            </w:r>
            <w:r w:rsidR="00875EA9">
              <w:rPr>
                <w:rFonts w:ascii="Courier New" w:hAnsi="Courier New" w:cs="Courier New"/>
                <w:i/>
                <w:iCs/>
                <w:lang w:val="en-US"/>
              </w:rPr>
              <w:t>:</w:t>
            </w:r>
            <w:r w:rsidR="00D70982" w:rsidRPr="00875EA9">
              <w:rPr>
                <w:rFonts w:ascii="Courier New" w:hAnsi="Courier New" w:cs="Courier New"/>
                <w:i/>
                <w:iCs/>
                <w:lang w:val="en-US"/>
              </w:rPr>
              <w:t xml:space="preserve"> the columns are well </w:t>
            </w:r>
            <w:r w:rsidR="00A31724" w:rsidRPr="00875EA9">
              <w:rPr>
                <w:rFonts w:ascii="Courier New" w:hAnsi="Courier New" w:cs="Courier New"/>
                <w:i/>
                <w:iCs/>
                <w:lang w:val="en-US"/>
              </w:rPr>
              <w:t xml:space="preserve">aligned, and </w:t>
            </w:r>
            <w:r w:rsidR="00875EA9">
              <w:rPr>
                <w:rFonts w:ascii="Courier New" w:hAnsi="Courier New" w:cs="Courier New"/>
                <w:i/>
                <w:iCs/>
                <w:lang w:val="en-US"/>
              </w:rPr>
              <w:t>the</w:t>
            </w:r>
            <w:r w:rsidR="00A31724" w:rsidRPr="00875EA9">
              <w:rPr>
                <w:rFonts w:ascii="Courier New" w:hAnsi="Courier New" w:cs="Courier New"/>
                <w:i/>
                <w:iCs/>
                <w:lang w:val="en-US"/>
              </w:rPr>
              <w:t xml:space="preserve"> headings of both lines and columns</w:t>
            </w:r>
            <w:r w:rsidR="00875EA9">
              <w:rPr>
                <w:rFonts w:ascii="Courier New" w:hAnsi="Courier New" w:cs="Courier New"/>
                <w:i/>
                <w:iCs/>
                <w:lang w:val="en-US"/>
              </w:rPr>
              <w:t xml:space="preserve"> are present</w:t>
            </w:r>
            <w:r w:rsidRPr="00875EA9">
              <w:rPr>
                <w:rFonts w:ascii="Courier New" w:hAnsi="Courier New" w:cs="Courier New"/>
                <w:i/>
                <w:iCs/>
                <w:lang w:val="en-US"/>
              </w:rPr>
              <w:t>)</w:t>
            </w:r>
          </w:p>
        </w:tc>
      </w:tr>
      <w:tr w:rsidR="00763FCA" w:rsidRPr="00E46128" w14:paraId="7BD984D6" w14:textId="77777777" w:rsidTr="00F776FE">
        <w:tc>
          <w:tcPr>
            <w:tcW w:w="847" w:type="dxa"/>
          </w:tcPr>
          <w:p w14:paraId="14DC4C22" w14:textId="77777777" w:rsidR="00763FCA" w:rsidRPr="005252A2" w:rsidRDefault="00763FCA" w:rsidP="00F776FE">
            <w:pPr>
              <w:rPr>
                <w:lang w:val="en-US"/>
              </w:rPr>
            </w:pPr>
            <w:r w:rsidRPr="005252A2">
              <w:rPr>
                <w:lang w:val="en-US"/>
              </w:rPr>
              <w:t>3</w:t>
            </w:r>
          </w:p>
        </w:tc>
        <w:tc>
          <w:tcPr>
            <w:tcW w:w="8181" w:type="dxa"/>
          </w:tcPr>
          <w:p w14:paraId="6261784F" w14:textId="7F21FA6B" w:rsidR="00763FCA" w:rsidRPr="00875EA9" w:rsidRDefault="00875EA9" w:rsidP="00F776FE">
            <w:pPr>
              <w:rPr>
                <w:iCs/>
                <w:lang w:val="en-US"/>
              </w:rPr>
            </w:pPr>
            <w:r w:rsidRPr="00875EA9">
              <w:rPr>
                <w:iCs/>
                <w:lang w:val="en-US"/>
              </w:rPr>
              <w:t>There is one entry point</w:t>
            </w:r>
            <w:r w:rsidR="00763FCA" w:rsidRPr="00875EA9">
              <w:rPr>
                <w:iCs/>
                <w:lang w:val="en-US"/>
              </w:rPr>
              <w:t>, 0</w:t>
            </w:r>
          </w:p>
          <w:p w14:paraId="5051653C" w14:textId="2DF1126B" w:rsidR="00763FCA" w:rsidRPr="00C820B2" w:rsidRDefault="00875EA9" w:rsidP="00F776FE">
            <w:pPr>
              <w:rPr>
                <w:iCs/>
                <w:lang w:val="en-US"/>
              </w:rPr>
            </w:pPr>
            <w:r w:rsidRPr="00875EA9">
              <w:rPr>
                <w:iCs/>
                <w:lang w:val="en-US"/>
              </w:rPr>
              <w:t>There is one e</w:t>
            </w:r>
            <w:r>
              <w:rPr>
                <w:iCs/>
                <w:lang w:val="en-US"/>
              </w:rPr>
              <w:t>xit</w:t>
            </w:r>
            <w:r w:rsidRPr="00875EA9">
              <w:rPr>
                <w:iCs/>
                <w:lang w:val="en-US"/>
              </w:rPr>
              <w:t xml:space="preserve"> point</w:t>
            </w:r>
            <w:r w:rsidR="00763FCA" w:rsidRPr="00C820B2">
              <w:rPr>
                <w:iCs/>
                <w:lang w:val="en-US"/>
              </w:rPr>
              <w:t>, 6</w:t>
            </w:r>
          </w:p>
          <w:p w14:paraId="5DA59645" w14:textId="6E863354" w:rsidR="00763FCA" w:rsidRPr="00C820B2" w:rsidRDefault="00763FCA" w:rsidP="00F776FE">
            <w:pPr>
              <w:rPr>
                <w:i/>
                <w:lang w:val="en-US"/>
              </w:rPr>
            </w:pPr>
            <w:r w:rsidRPr="00C820B2">
              <w:rPr>
                <w:iCs/>
                <w:lang w:val="en-US"/>
              </w:rPr>
              <w:t>D</w:t>
            </w:r>
            <w:r w:rsidR="00C820B2" w:rsidRPr="00C820B2">
              <w:rPr>
                <w:iCs/>
                <w:lang w:val="en-US"/>
              </w:rPr>
              <w:t>e</w:t>
            </w:r>
            <w:r w:rsidRPr="00C820B2">
              <w:rPr>
                <w:iCs/>
                <w:lang w:val="en-US"/>
              </w:rPr>
              <w:t>tect</w:t>
            </w:r>
            <w:r w:rsidR="00C820B2" w:rsidRPr="00C820B2">
              <w:rPr>
                <w:iCs/>
                <w:lang w:val="en-US"/>
              </w:rPr>
              <w:t>ing cycles</w:t>
            </w:r>
            <w:r w:rsidRPr="00C820B2">
              <w:rPr>
                <w:iCs/>
                <w:lang w:val="en-US"/>
              </w:rPr>
              <w:t> (</w:t>
            </w:r>
            <w:r w:rsidR="00C820B2" w:rsidRPr="00C820B2">
              <w:rPr>
                <w:i/>
                <w:lang w:val="en-US"/>
              </w:rPr>
              <w:t>For example, using the method of eliminatin</w:t>
            </w:r>
            <w:r w:rsidR="00C820B2">
              <w:rPr>
                <w:i/>
                <w:lang w:val="en-US"/>
              </w:rPr>
              <w:t>g entry points</w:t>
            </w:r>
            <w:r w:rsidRPr="00C820B2">
              <w:rPr>
                <w:i/>
                <w:lang w:val="en-US"/>
              </w:rPr>
              <w:t>) :</w:t>
            </w:r>
          </w:p>
          <w:p w14:paraId="3482CF5A" w14:textId="59DB6F09" w:rsidR="00763FCA" w:rsidRPr="00145454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145454">
              <w:rPr>
                <w:rFonts w:ascii="Courier New" w:hAnsi="Courier New" w:cs="Courier New"/>
                <w:lang w:val="en-US"/>
              </w:rPr>
              <w:t xml:space="preserve">* </w:t>
            </w:r>
            <w:r w:rsidR="00145454" w:rsidRPr="00145454">
              <w:rPr>
                <w:rFonts w:ascii="Courier New" w:hAnsi="Courier New" w:cs="Courier New"/>
                <w:lang w:val="en-US"/>
              </w:rPr>
              <w:t>Detecting a cycle</w:t>
            </w:r>
          </w:p>
          <w:p w14:paraId="195973F5" w14:textId="4EBF7B06" w:rsidR="00763FCA" w:rsidRPr="00145454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145454">
              <w:rPr>
                <w:rFonts w:ascii="Courier New" w:hAnsi="Courier New" w:cs="Courier New"/>
                <w:lang w:val="en-US"/>
              </w:rPr>
              <w:t xml:space="preserve">* </w:t>
            </w:r>
            <w:r w:rsidR="00145454" w:rsidRPr="00145454">
              <w:rPr>
                <w:rFonts w:ascii="Courier New" w:hAnsi="Courier New" w:cs="Courier New"/>
                <w:lang w:val="en-US"/>
              </w:rPr>
              <w:t>Method o</w:t>
            </w:r>
            <w:r w:rsidR="00145454">
              <w:rPr>
                <w:rFonts w:ascii="Courier New" w:hAnsi="Courier New" w:cs="Courier New"/>
                <w:lang w:val="en-US"/>
              </w:rPr>
              <w:t>f eliminating entry points</w:t>
            </w:r>
          </w:p>
          <w:p w14:paraId="17C243B1" w14:textId="5FFF09CC" w:rsidR="00763FCA" w:rsidRPr="00E67B31" w:rsidRDefault="00145454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Entry points</w:t>
            </w:r>
            <w:r w:rsidR="00763FCA" w:rsidRPr="00E67B31">
              <w:rPr>
                <w:rFonts w:ascii="Courier New" w:hAnsi="Courier New" w:cs="Courier New"/>
                <w:lang w:val="en-US"/>
              </w:rPr>
              <w:t>: 0</w:t>
            </w:r>
          </w:p>
          <w:p w14:paraId="12AB8DEF" w14:textId="02DB8556" w:rsidR="00763FCA" w:rsidRPr="00E67B31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Eliminating entry points</w:t>
            </w:r>
          </w:p>
          <w:p w14:paraId="5A70B8E1" w14:textId="363194EC" w:rsidR="00763FCA" w:rsidRPr="00E67B31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Remaining vertices</w:t>
            </w:r>
            <w:r w:rsidR="00763FCA" w:rsidRPr="00E67B31">
              <w:rPr>
                <w:rFonts w:ascii="Courier New" w:hAnsi="Courier New" w:cs="Courier New"/>
                <w:lang w:val="en-US"/>
              </w:rPr>
              <w:t>: 1 2 3 4 5 6</w:t>
            </w:r>
          </w:p>
          <w:p w14:paraId="31716C47" w14:textId="7EA136F6" w:rsidR="00763FCA" w:rsidRPr="00E67B31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 xml:space="preserve">Entry points: </w:t>
            </w:r>
            <w:r w:rsidR="00763FCA" w:rsidRPr="00E67B31">
              <w:rPr>
                <w:rFonts w:ascii="Courier New" w:hAnsi="Courier New" w:cs="Courier New"/>
                <w:lang w:val="en-US"/>
              </w:rPr>
              <w:t xml:space="preserve"> 1 2</w:t>
            </w:r>
          </w:p>
          <w:p w14:paraId="1A5F8C92" w14:textId="77777777" w:rsidR="00E67B31" w:rsidRPr="00E67B31" w:rsidRDefault="00E67B31" w:rsidP="00E67B31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Eliminating entry points</w:t>
            </w:r>
          </w:p>
          <w:p w14:paraId="0E259A25" w14:textId="7992F3E2" w:rsidR="00763FCA" w:rsidRPr="00E67B31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Remaining vertices:</w:t>
            </w:r>
            <w:r w:rsidR="00763FCA" w:rsidRPr="00E67B31">
              <w:rPr>
                <w:rFonts w:ascii="Courier New" w:hAnsi="Courier New" w:cs="Courier New"/>
                <w:lang w:val="en-US"/>
              </w:rPr>
              <w:t xml:space="preserve"> 3 4 5 6</w:t>
            </w:r>
          </w:p>
          <w:p w14:paraId="539732CA" w14:textId="1D79CD7B" w:rsidR="00763FCA" w:rsidRPr="00E67B31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 xml:space="preserve">Entry points: </w:t>
            </w:r>
            <w:r w:rsidR="00763FCA" w:rsidRPr="00E67B31">
              <w:rPr>
                <w:rFonts w:ascii="Courier New" w:hAnsi="Courier New" w:cs="Courier New"/>
                <w:lang w:val="en-US"/>
              </w:rPr>
              <w:t xml:space="preserve"> 3 4</w:t>
            </w:r>
          </w:p>
          <w:p w14:paraId="3B5102D3" w14:textId="77777777" w:rsidR="00E67B31" w:rsidRPr="00E67B31" w:rsidRDefault="00E67B31" w:rsidP="00E67B31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Eliminating entry points</w:t>
            </w:r>
          </w:p>
          <w:p w14:paraId="71DCCBA6" w14:textId="2C401116" w:rsidR="00763FCA" w:rsidRPr="00E67B31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Remaining vertices:</w:t>
            </w:r>
            <w:r w:rsidR="00763FCA" w:rsidRPr="00E67B31">
              <w:rPr>
                <w:rFonts w:ascii="Courier New" w:hAnsi="Courier New" w:cs="Courier New"/>
                <w:lang w:val="en-US"/>
              </w:rPr>
              <w:t xml:space="preserve"> 5 6</w:t>
            </w:r>
          </w:p>
          <w:p w14:paraId="3E7D9D42" w14:textId="1CCD3301" w:rsidR="00763FCA" w:rsidRPr="00E67B31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 xml:space="preserve">Entry points: </w:t>
            </w:r>
            <w:r w:rsidR="00763FCA" w:rsidRPr="00E67B31">
              <w:rPr>
                <w:rFonts w:ascii="Courier New" w:hAnsi="Courier New" w:cs="Courier New"/>
                <w:lang w:val="en-US"/>
              </w:rPr>
              <w:t xml:space="preserve"> 5</w:t>
            </w:r>
          </w:p>
          <w:p w14:paraId="1A64509E" w14:textId="77777777" w:rsidR="00E67B31" w:rsidRPr="00E67B31" w:rsidRDefault="00E67B31" w:rsidP="00E67B31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Eliminating entry points</w:t>
            </w:r>
          </w:p>
          <w:p w14:paraId="44FA3B18" w14:textId="0FE9A0FA" w:rsidR="00763FCA" w:rsidRPr="00E67B31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Remaining vertices:</w:t>
            </w:r>
            <w:r w:rsidR="00763FCA" w:rsidRPr="00E67B31">
              <w:rPr>
                <w:rFonts w:ascii="Courier New" w:hAnsi="Courier New" w:cs="Courier New"/>
                <w:lang w:val="en-US"/>
              </w:rPr>
              <w:t xml:space="preserve"> 6</w:t>
            </w:r>
          </w:p>
          <w:p w14:paraId="4EB9ECF2" w14:textId="7FBDCAAE" w:rsidR="00763FCA" w:rsidRPr="00C25242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 xml:space="preserve">Entry points: </w:t>
            </w:r>
            <w:r w:rsidR="00763FCA" w:rsidRPr="00C25242">
              <w:rPr>
                <w:rFonts w:ascii="Courier New" w:hAnsi="Courier New" w:cs="Courier New"/>
                <w:lang w:val="en-US"/>
              </w:rPr>
              <w:t xml:space="preserve"> 6</w:t>
            </w:r>
          </w:p>
          <w:p w14:paraId="1B3A003C" w14:textId="77777777" w:rsidR="00E67B31" w:rsidRPr="00E67B31" w:rsidRDefault="00E67B31" w:rsidP="00E67B31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Eliminating entry points</w:t>
            </w:r>
          </w:p>
          <w:p w14:paraId="6FCD1888" w14:textId="5A69C14C" w:rsidR="00763FCA" w:rsidRPr="00C25242" w:rsidRDefault="00E67B31" w:rsidP="00F776FE">
            <w:pPr>
              <w:rPr>
                <w:rFonts w:ascii="Courier New" w:hAnsi="Courier New" w:cs="Courier New"/>
                <w:lang w:val="en-US"/>
              </w:rPr>
            </w:pPr>
            <w:r w:rsidRPr="00E67B31">
              <w:rPr>
                <w:rFonts w:ascii="Courier New" w:hAnsi="Courier New" w:cs="Courier New"/>
                <w:lang w:val="en-US"/>
              </w:rPr>
              <w:t>Remaining vertices:</w:t>
            </w:r>
            <w:r w:rsidR="00763FCA" w:rsidRPr="00C25242">
              <w:rPr>
                <w:rFonts w:ascii="Courier New" w:hAnsi="Courier New" w:cs="Courier New"/>
                <w:lang w:val="en-US"/>
              </w:rPr>
              <w:t xml:space="preserve"> </w:t>
            </w:r>
            <w:r w:rsidR="00C25242">
              <w:rPr>
                <w:rFonts w:ascii="Courier New" w:hAnsi="Courier New" w:cs="Courier New"/>
                <w:lang w:val="en-US"/>
              </w:rPr>
              <w:t>None</w:t>
            </w:r>
          </w:p>
          <w:p w14:paraId="2A32FA37" w14:textId="1B0D4E98" w:rsidR="00763FCA" w:rsidRPr="00C25242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C25242">
              <w:rPr>
                <w:rFonts w:ascii="Courier New" w:hAnsi="Courier New" w:cs="Courier New"/>
                <w:lang w:val="en-US"/>
              </w:rPr>
              <w:t xml:space="preserve">-&gt; </w:t>
            </w:r>
            <w:r w:rsidR="00C25242" w:rsidRPr="00C25242">
              <w:rPr>
                <w:rFonts w:ascii="Courier New" w:hAnsi="Courier New" w:cs="Courier New"/>
                <w:lang w:val="en-US"/>
              </w:rPr>
              <w:t>There i</w:t>
            </w:r>
            <w:r w:rsidR="00C25242">
              <w:rPr>
                <w:rFonts w:ascii="Courier New" w:hAnsi="Courier New" w:cs="Courier New"/>
                <w:lang w:val="en-US"/>
              </w:rPr>
              <w:t>s no cycle</w:t>
            </w:r>
          </w:p>
          <w:p w14:paraId="00B5DD89" w14:textId="5B8B4704" w:rsidR="00763FCA" w:rsidRPr="00C25242" w:rsidRDefault="00C25242" w:rsidP="00F776FE">
            <w:pPr>
              <w:rPr>
                <w:lang w:val="en-US"/>
              </w:rPr>
            </w:pPr>
            <w:r w:rsidRPr="00C25242">
              <w:rPr>
                <w:rFonts w:ascii="Courier New" w:hAnsi="Courier New" w:cs="Courier New"/>
                <w:lang w:val="en-US"/>
              </w:rPr>
              <w:t xml:space="preserve">The </w:t>
            </w:r>
            <w:r>
              <w:rPr>
                <w:rFonts w:ascii="Courier New" w:hAnsi="Courier New" w:cs="Courier New"/>
                <w:lang w:val="en-US"/>
              </w:rPr>
              <w:t xml:space="preserve">values of </w:t>
            </w:r>
            <w:r w:rsidR="003A08A1">
              <w:rPr>
                <w:rFonts w:ascii="Courier New" w:hAnsi="Courier New" w:cs="Courier New"/>
                <w:lang w:val="en-US"/>
              </w:rPr>
              <w:t>outgoing edges for each vertex are the same</w:t>
            </w:r>
          </w:p>
          <w:p w14:paraId="5C00842B" w14:textId="7A8F65C1" w:rsidR="00763FCA" w:rsidRPr="003A08A1" w:rsidRDefault="003A08A1" w:rsidP="00F776FE">
            <w:pPr>
              <w:rPr>
                <w:lang w:val="en-US"/>
              </w:rPr>
            </w:pPr>
            <w:r w:rsidRPr="003A08A1">
              <w:rPr>
                <w:lang w:val="en-US"/>
              </w:rPr>
              <w:t xml:space="preserve">The edges </w:t>
            </w:r>
            <w:r w:rsidR="00763FCA" w:rsidRPr="003A08A1">
              <w:rPr>
                <w:lang w:val="en-US"/>
              </w:rPr>
              <w:t xml:space="preserve"> 0-&gt;1 </w:t>
            </w:r>
            <w:r w:rsidRPr="003A08A1">
              <w:rPr>
                <w:lang w:val="en-US"/>
              </w:rPr>
              <w:t>and</w:t>
            </w:r>
            <w:r w:rsidR="00763FCA" w:rsidRPr="003A08A1">
              <w:rPr>
                <w:lang w:val="en-US"/>
              </w:rPr>
              <w:t xml:space="preserve"> 0-&gt;2 </w:t>
            </w:r>
            <w:r>
              <w:rPr>
                <w:lang w:val="en-US"/>
              </w:rPr>
              <w:t>have a weight 0</w:t>
            </w:r>
          </w:p>
          <w:p w14:paraId="1ADB56B1" w14:textId="1B93D758" w:rsidR="00763FCA" w:rsidRPr="003A08A1" w:rsidRDefault="003A08A1" w:rsidP="00F776FE">
            <w:pPr>
              <w:rPr>
                <w:lang w:val="en-US"/>
              </w:rPr>
            </w:pPr>
            <w:r w:rsidRPr="003A08A1">
              <w:rPr>
                <w:lang w:val="en-US"/>
              </w:rPr>
              <w:t>There are no negative-w</w:t>
            </w:r>
            <w:r>
              <w:rPr>
                <w:lang w:val="en-US"/>
              </w:rPr>
              <w:t>eight edges</w:t>
            </w:r>
          </w:p>
          <w:p w14:paraId="6B9986E9" w14:textId="6136B3C1" w:rsidR="00763FCA" w:rsidRPr="003A08A1" w:rsidRDefault="00763FCA" w:rsidP="00F776FE">
            <w:pPr>
              <w:rPr>
                <w:rFonts w:ascii="Courier New" w:hAnsi="Courier New" w:cs="Courier New"/>
                <w:lang w:val="en-US"/>
              </w:rPr>
            </w:pPr>
            <w:r w:rsidRPr="003A08A1">
              <w:rPr>
                <w:rFonts w:ascii="Courier New" w:hAnsi="Courier New" w:cs="Courier New"/>
                <w:lang w:val="en-US"/>
              </w:rPr>
              <w:t>-&gt;</w:t>
            </w:r>
            <w:r w:rsidRPr="003A08A1">
              <w:rPr>
                <w:lang w:val="en-US"/>
              </w:rPr>
              <w:t xml:space="preserve"> </w:t>
            </w:r>
            <w:r w:rsidR="003A08A1" w:rsidRPr="003A08A1">
              <w:rPr>
                <w:lang w:val="en-US"/>
              </w:rPr>
              <w:t>This is a scheduling g</w:t>
            </w:r>
            <w:r w:rsidR="003A08A1">
              <w:rPr>
                <w:lang w:val="en-US"/>
              </w:rPr>
              <w:t>raph</w:t>
            </w:r>
          </w:p>
        </w:tc>
      </w:tr>
    </w:tbl>
    <w:p w14:paraId="62CA1108" w14:textId="77777777" w:rsidR="00763FCA" w:rsidRPr="003A08A1" w:rsidRDefault="00763FCA" w:rsidP="00763FCA">
      <w:pPr>
        <w:rPr>
          <w:lang w:val="en-US"/>
        </w:rPr>
      </w:pPr>
    </w:p>
    <w:p w14:paraId="4A60A0F1" w14:textId="77777777" w:rsidR="00763FCA" w:rsidRPr="000C123D" w:rsidRDefault="00763FCA" w:rsidP="00763FCA">
      <w:pPr>
        <w:rPr>
          <w:lang w:val="en-US"/>
        </w:rPr>
      </w:pPr>
    </w:p>
    <w:p w14:paraId="780B0FF8" w14:textId="77777777" w:rsidR="00763FCA" w:rsidRPr="000C123D" w:rsidRDefault="00763FCA" w:rsidP="00763FCA">
      <w:pPr>
        <w:rPr>
          <w:lang w:val="en-US"/>
        </w:rPr>
      </w:pPr>
    </w:p>
    <w:p w14:paraId="5B7095CD" w14:textId="77777777" w:rsidR="00763FCA" w:rsidRPr="000C123D" w:rsidRDefault="00763FCA" w:rsidP="00763FCA">
      <w:pPr>
        <w:rPr>
          <w:lang w:val="en-US"/>
        </w:rPr>
      </w:pPr>
    </w:p>
    <w:p w14:paraId="092FCB4B" w14:textId="77777777" w:rsidR="00763FCA" w:rsidRPr="000C123D" w:rsidRDefault="00763FCA" w:rsidP="00763FCA">
      <w:pPr>
        <w:rPr>
          <w:lang w:val="en-US"/>
        </w:rPr>
      </w:pPr>
    </w:p>
    <w:p w14:paraId="68DD6CA8" w14:textId="77777777" w:rsidR="0098348C" w:rsidRPr="000C123D" w:rsidRDefault="0098348C">
      <w:pPr>
        <w:rPr>
          <w:lang w:val="en-US"/>
        </w:rPr>
      </w:pPr>
    </w:p>
    <w:sectPr w:rsidR="0098348C" w:rsidRPr="000C123D" w:rsidSect="00405387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922A0" w14:textId="77777777" w:rsidR="008B5FA2" w:rsidRDefault="008B5FA2" w:rsidP="00763FCA">
      <w:pPr>
        <w:spacing w:after="0" w:line="240" w:lineRule="auto"/>
      </w:pPr>
      <w:r>
        <w:separator/>
      </w:r>
    </w:p>
  </w:endnote>
  <w:endnote w:type="continuationSeparator" w:id="0">
    <w:p w14:paraId="1082413C" w14:textId="77777777" w:rsidR="008B5FA2" w:rsidRDefault="008B5FA2" w:rsidP="0076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321189441"/>
      <w:docPartObj>
        <w:docPartGallery w:val="Page Numbers (Bottom of Page)"/>
        <w:docPartUnique/>
      </w:docPartObj>
    </w:sdtPr>
    <w:sdtContent>
      <w:p w14:paraId="205D6EED" w14:textId="1DDA3E9B" w:rsidR="00AB3C83" w:rsidRDefault="00AB3C83" w:rsidP="0040552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7A98E93" w14:textId="77777777" w:rsidR="00AB3C83" w:rsidRDefault="00AB3C83" w:rsidP="00AB3C8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721982095"/>
      <w:docPartObj>
        <w:docPartGallery w:val="Page Numbers (Bottom of Page)"/>
        <w:docPartUnique/>
      </w:docPartObj>
    </w:sdtPr>
    <w:sdtContent>
      <w:p w14:paraId="62437D91" w14:textId="1011E594" w:rsidR="00AB3C83" w:rsidRDefault="00AB3C83" w:rsidP="0040552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397EB50" w14:textId="77777777" w:rsidR="00AB3C83" w:rsidRDefault="00AB3C83" w:rsidP="00AB3C8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E2F3A" w14:textId="77777777" w:rsidR="008B5FA2" w:rsidRDefault="008B5FA2" w:rsidP="00763FCA">
      <w:pPr>
        <w:spacing w:after="0" w:line="240" w:lineRule="auto"/>
      </w:pPr>
      <w:r>
        <w:separator/>
      </w:r>
    </w:p>
  </w:footnote>
  <w:footnote w:type="continuationSeparator" w:id="0">
    <w:p w14:paraId="79C267F9" w14:textId="77777777" w:rsidR="008B5FA2" w:rsidRDefault="008B5FA2" w:rsidP="00763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BBFDB" w14:textId="22883445" w:rsidR="00763FCA" w:rsidRPr="001047E9" w:rsidRDefault="00763FCA" w:rsidP="00763FCA">
    <w:pPr>
      <w:pStyle w:val="En-tte"/>
      <w:rPr>
        <w:lang w:val="ru-RU"/>
      </w:rPr>
    </w:pPr>
    <w:ins w:id="2" w:author="boris velikson" w:date="2022-02-08T19:28:00Z">
      <w:r>
        <w:rPr>
          <w:noProof/>
        </w:rPr>
        <w:drawing>
          <wp:anchor distT="0" distB="0" distL="114300" distR="114300" simplePos="0" relativeHeight="251659264" behindDoc="0" locked="0" layoutInCell="1" allowOverlap="1" wp14:anchorId="0138841C" wp14:editId="3708F8B5">
            <wp:simplePos x="0" y="0"/>
            <wp:positionH relativeFrom="column">
              <wp:posOffset>-857250</wp:posOffset>
            </wp:positionH>
            <wp:positionV relativeFrom="paragraph">
              <wp:posOffset>-429260</wp:posOffset>
            </wp:positionV>
            <wp:extent cx="2365375" cy="87820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ins>
    <w:r w:rsidRPr="00393368">
      <w:rPr>
        <w:lang w:val="en-US"/>
      </w:rPr>
      <w:tab/>
    </w:r>
    <w:r w:rsidRPr="00393368">
      <w:rPr>
        <w:lang w:val="en-US"/>
      </w:rPr>
      <w:tab/>
      <w:t xml:space="preserve">EFREI </w:t>
    </w:r>
    <w:r w:rsidR="00806A52">
      <w:t>I1</w:t>
    </w:r>
    <w:r w:rsidRPr="00393368">
      <w:rPr>
        <w:lang w:val="en-US"/>
      </w:rPr>
      <w:t>I</w:t>
    </w:r>
    <w:r w:rsidR="00170689">
      <w:rPr>
        <w:lang w:val="en-US"/>
      </w:rPr>
      <w:t>NT</w:t>
    </w:r>
    <w:r w:rsidRPr="00393368">
      <w:rPr>
        <w:lang w:val="en-US"/>
      </w:rPr>
      <w:t xml:space="preserve"> 202</w:t>
    </w:r>
    <w:r w:rsidR="00FC019C">
      <w:rPr>
        <w:lang w:val="en-US"/>
      </w:rPr>
      <w:t>4</w:t>
    </w:r>
    <w:r w:rsidRPr="00393368">
      <w:rPr>
        <w:lang w:val="en-US"/>
      </w:rPr>
      <w:t>/202</w:t>
    </w:r>
    <w:r w:rsidR="00FC019C">
      <w:rPr>
        <w:lang w:val="en-US"/>
      </w:rPr>
      <w:t>5</w:t>
    </w:r>
  </w:p>
  <w:p w14:paraId="0FEBF0BB" w14:textId="59DE2B11" w:rsidR="00763FCA" w:rsidRPr="00393368" w:rsidRDefault="00763FCA" w:rsidP="00763FCA">
    <w:pPr>
      <w:pStyle w:val="En-tte"/>
      <w:rPr>
        <w:lang w:val="en-US"/>
      </w:rPr>
    </w:pPr>
    <w:r w:rsidRPr="00393368">
      <w:rPr>
        <w:lang w:val="en-US"/>
      </w:rPr>
      <w:tab/>
    </w:r>
    <w:r w:rsidRPr="00393368">
      <w:rPr>
        <w:lang w:val="en-US"/>
      </w:rPr>
      <w:tab/>
      <w:t>Graph Theory, Project</w:t>
    </w:r>
  </w:p>
  <w:p w14:paraId="38D8CC08" w14:textId="697EE3F0" w:rsidR="00763FCA" w:rsidRPr="00393368" w:rsidRDefault="00763FCA" w:rsidP="00763FCA">
    <w:pPr>
      <w:pStyle w:val="En-tte"/>
      <w:tabs>
        <w:tab w:val="clear" w:pos="4677"/>
        <w:tab w:val="clear" w:pos="9355"/>
        <w:tab w:val="left" w:pos="322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781B"/>
    <w:multiLevelType w:val="hybridMultilevel"/>
    <w:tmpl w:val="E910A2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E0186"/>
    <w:multiLevelType w:val="hybridMultilevel"/>
    <w:tmpl w:val="4CB40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505A5"/>
    <w:multiLevelType w:val="hybridMultilevel"/>
    <w:tmpl w:val="025CDD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2B28A4"/>
    <w:multiLevelType w:val="hybridMultilevel"/>
    <w:tmpl w:val="9FF864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C690C"/>
    <w:multiLevelType w:val="hybridMultilevel"/>
    <w:tmpl w:val="3FDADE56"/>
    <w:lvl w:ilvl="0" w:tplc="D71030B6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44192767">
    <w:abstractNumId w:val="3"/>
  </w:num>
  <w:num w:numId="2" w16cid:durableId="194193866">
    <w:abstractNumId w:val="4"/>
  </w:num>
  <w:num w:numId="3" w16cid:durableId="637223396">
    <w:abstractNumId w:val="2"/>
  </w:num>
  <w:num w:numId="4" w16cid:durableId="1780102374">
    <w:abstractNumId w:val="1"/>
  </w:num>
  <w:num w:numId="5" w16cid:durableId="15430509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oris velikson">
    <w15:presenceInfo w15:providerId="Windows Live" w15:userId="8715980b0ade15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CA"/>
    <w:rsid w:val="0002232B"/>
    <w:rsid w:val="00047858"/>
    <w:rsid w:val="000655EF"/>
    <w:rsid w:val="00080F26"/>
    <w:rsid w:val="000C0220"/>
    <w:rsid w:val="000C123D"/>
    <w:rsid w:val="001047E9"/>
    <w:rsid w:val="00114714"/>
    <w:rsid w:val="00145454"/>
    <w:rsid w:val="00164AF9"/>
    <w:rsid w:val="00170689"/>
    <w:rsid w:val="00196E3B"/>
    <w:rsid w:val="001F09A7"/>
    <w:rsid w:val="001F11BD"/>
    <w:rsid w:val="001F3142"/>
    <w:rsid w:val="002660EC"/>
    <w:rsid w:val="002734D9"/>
    <w:rsid w:val="00274FD9"/>
    <w:rsid w:val="002A05C5"/>
    <w:rsid w:val="002A43CD"/>
    <w:rsid w:val="002B50C5"/>
    <w:rsid w:val="002E5873"/>
    <w:rsid w:val="002F2B19"/>
    <w:rsid w:val="00301188"/>
    <w:rsid w:val="00325079"/>
    <w:rsid w:val="00393368"/>
    <w:rsid w:val="003940CA"/>
    <w:rsid w:val="003A08A1"/>
    <w:rsid w:val="003A091B"/>
    <w:rsid w:val="003A3460"/>
    <w:rsid w:val="003C088A"/>
    <w:rsid w:val="003C1EF2"/>
    <w:rsid w:val="003C5500"/>
    <w:rsid w:val="00405387"/>
    <w:rsid w:val="00456C09"/>
    <w:rsid w:val="00467F7A"/>
    <w:rsid w:val="0048717B"/>
    <w:rsid w:val="004A11FF"/>
    <w:rsid w:val="004C6ED5"/>
    <w:rsid w:val="004C73C5"/>
    <w:rsid w:val="004D1648"/>
    <w:rsid w:val="004D165C"/>
    <w:rsid w:val="004D58DF"/>
    <w:rsid w:val="004D59E9"/>
    <w:rsid w:val="004E723D"/>
    <w:rsid w:val="004F1BFE"/>
    <w:rsid w:val="005252A2"/>
    <w:rsid w:val="00525F38"/>
    <w:rsid w:val="00533243"/>
    <w:rsid w:val="005365AC"/>
    <w:rsid w:val="00571C98"/>
    <w:rsid w:val="0058381B"/>
    <w:rsid w:val="00592FF3"/>
    <w:rsid w:val="005A5197"/>
    <w:rsid w:val="005B221C"/>
    <w:rsid w:val="005F4C7E"/>
    <w:rsid w:val="0061468F"/>
    <w:rsid w:val="0061551F"/>
    <w:rsid w:val="006244EC"/>
    <w:rsid w:val="00634CF7"/>
    <w:rsid w:val="006433A3"/>
    <w:rsid w:val="00653E82"/>
    <w:rsid w:val="006A592F"/>
    <w:rsid w:val="006B3EAA"/>
    <w:rsid w:val="006D4D00"/>
    <w:rsid w:val="006F01F9"/>
    <w:rsid w:val="006F7E36"/>
    <w:rsid w:val="007061DB"/>
    <w:rsid w:val="00712656"/>
    <w:rsid w:val="007214F0"/>
    <w:rsid w:val="00746AA3"/>
    <w:rsid w:val="0075137F"/>
    <w:rsid w:val="00754142"/>
    <w:rsid w:val="00760F9E"/>
    <w:rsid w:val="00763FCA"/>
    <w:rsid w:val="00775B79"/>
    <w:rsid w:val="00776680"/>
    <w:rsid w:val="00777A54"/>
    <w:rsid w:val="007871E6"/>
    <w:rsid w:val="007A726A"/>
    <w:rsid w:val="007C3A4C"/>
    <w:rsid w:val="00806A52"/>
    <w:rsid w:val="00820181"/>
    <w:rsid w:val="00825764"/>
    <w:rsid w:val="00832E58"/>
    <w:rsid w:val="008536D4"/>
    <w:rsid w:val="00871D00"/>
    <w:rsid w:val="00872FC9"/>
    <w:rsid w:val="00875A26"/>
    <w:rsid w:val="00875EA9"/>
    <w:rsid w:val="00890890"/>
    <w:rsid w:val="00897D3F"/>
    <w:rsid w:val="008A0846"/>
    <w:rsid w:val="008A5CD3"/>
    <w:rsid w:val="008B5FA2"/>
    <w:rsid w:val="008E211C"/>
    <w:rsid w:val="008E69B0"/>
    <w:rsid w:val="008F6C4B"/>
    <w:rsid w:val="00902265"/>
    <w:rsid w:val="00906338"/>
    <w:rsid w:val="00915DD8"/>
    <w:rsid w:val="0091730F"/>
    <w:rsid w:val="009514DE"/>
    <w:rsid w:val="00957716"/>
    <w:rsid w:val="0098348C"/>
    <w:rsid w:val="00996A0E"/>
    <w:rsid w:val="009B501E"/>
    <w:rsid w:val="009C48B9"/>
    <w:rsid w:val="009D08D5"/>
    <w:rsid w:val="009D4478"/>
    <w:rsid w:val="009F58C9"/>
    <w:rsid w:val="00A04825"/>
    <w:rsid w:val="00A31724"/>
    <w:rsid w:val="00A535D6"/>
    <w:rsid w:val="00A54F66"/>
    <w:rsid w:val="00A57B95"/>
    <w:rsid w:val="00A879EC"/>
    <w:rsid w:val="00AA447A"/>
    <w:rsid w:val="00AB3C83"/>
    <w:rsid w:val="00AE09F1"/>
    <w:rsid w:val="00AE5B40"/>
    <w:rsid w:val="00B325A1"/>
    <w:rsid w:val="00B40276"/>
    <w:rsid w:val="00B44C1B"/>
    <w:rsid w:val="00B50240"/>
    <w:rsid w:val="00B56C5E"/>
    <w:rsid w:val="00B96287"/>
    <w:rsid w:val="00BA1666"/>
    <w:rsid w:val="00BA4269"/>
    <w:rsid w:val="00BC0FF2"/>
    <w:rsid w:val="00BC7799"/>
    <w:rsid w:val="00BD2642"/>
    <w:rsid w:val="00C00936"/>
    <w:rsid w:val="00C20511"/>
    <w:rsid w:val="00C25242"/>
    <w:rsid w:val="00C62709"/>
    <w:rsid w:val="00C6436B"/>
    <w:rsid w:val="00C64F4A"/>
    <w:rsid w:val="00C72D3C"/>
    <w:rsid w:val="00C820B2"/>
    <w:rsid w:val="00C90E7B"/>
    <w:rsid w:val="00CB0DF2"/>
    <w:rsid w:val="00CD3798"/>
    <w:rsid w:val="00D70982"/>
    <w:rsid w:val="00D76667"/>
    <w:rsid w:val="00DA4872"/>
    <w:rsid w:val="00DE31B7"/>
    <w:rsid w:val="00E1596C"/>
    <w:rsid w:val="00E15C68"/>
    <w:rsid w:val="00E27D82"/>
    <w:rsid w:val="00E46128"/>
    <w:rsid w:val="00E55B98"/>
    <w:rsid w:val="00E650FA"/>
    <w:rsid w:val="00E67B31"/>
    <w:rsid w:val="00E81C14"/>
    <w:rsid w:val="00EB46C6"/>
    <w:rsid w:val="00ED6027"/>
    <w:rsid w:val="00EE03A0"/>
    <w:rsid w:val="00EF6628"/>
    <w:rsid w:val="00F1272E"/>
    <w:rsid w:val="00F15E9E"/>
    <w:rsid w:val="00F3125A"/>
    <w:rsid w:val="00F31630"/>
    <w:rsid w:val="00F31F62"/>
    <w:rsid w:val="00F32395"/>
    <w:rsid w:val="00F65A63"/>
    <w:rsid w:val="00F93710"/>
    <w:rsid w:val="00FA57B5"/>
    <w:rsid w:val="00FC019C"/>
    <w:rsid w:val="00FC347E"/>
    <w:rsid w:val="00FC5FA5"/>
    <w:rsid w:val="00F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9C5D"/>
  <w15:chartTrackingRefBased/>
  <w15:docId w15:val="{FC5A5AED-1DEC-4129-84C9-787FD6A0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763FCA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 w:line="240" w:lineRule="auto"/>
      <w:jc w:val="center"/>
      <w:outlineLvl w:val="0"/>
    </w:pPr>
    <w:rPr>
      <w:rFonts w:ascii="Verdana" w:eastAsia="Times New Roman" w:hAnsi="Verdana" w:cs="Times New Roman"/>
      <w:b/>
      <w:smallCaps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3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3FCA"/>
  </w:style>
  <w:style w:type="paragraph" w:styleId="Pieddepage">
    <w:name w:val="footer"/>
    <w:basedOn w:val="Normal"/>
    <w:link w:val="PieddepageCar"/>
    <w:uiPriority w:val="99"/>
    <w:unhideWhenUsed/>
    <w:rsid w:val="00763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3FCA"/>
  </w:style>
  <w:style w:type="character" w:customStyle="1" w:styleId="Titre1Car">
    <w:name w:val="Titre 1 Car"/>
    <w:basedOn w:val="Policepardfaut"/>
    <w:link w:val="Titre1"/>
    <w:rsid w:val="00763FCA"/>
    <w:rPr>
      <w:rFonts w:ascii="Verdana" w:eastAsia="Times New Roman" w:hAnsi="Verdana" w:cs="Times New Roman"/>
      <w:b/>
      <w:smallCaps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63FCA"/>
    <w:pPr>
      <w:spacing w:after="0" w:line="240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76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AB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velikson</dc:creator>
  <cp:keywords/>
  <dc:description/>
  <cp:lastModifiedBy>Helen KASSEL</cp:lastModifiedBy>
  <cp:revision>10</cp:revision>
  <cp:lastPrinted>2023-02-03T09:54:00Z</cp:lastPrinted>
  <dcterms:created xsi:type="dcterms:W3CDTF">2025-01-18T10:18:00Z</dcterms:created>
  <dcterms:modified xsi:type="dcterms:W3CDTF">2025-01-18T21:23:00Z</dcterms:modified>
</cp:coreProperties>
</file>